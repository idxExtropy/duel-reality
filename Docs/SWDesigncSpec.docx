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DE4549"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DE4549"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Name</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Initials</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Josh Kilgore (Team Lead)</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Obi Atueyi</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Tom Calloway</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08139F" w:rsidP="00191D85">
            <w:pPr>
              <w:snapToGrid w:val="0"/>
              <w:jc w:val="left"/>
              <w:rPr>
                <w:rFonts w:eastAsiaTheme="minorEastAsia"/>
              </w:rPr>
            </w:pPr>
            <w:r>
              <w:rPr>
                <w:rFonts w:eastAsiaTheme="minorEastAsia"/>
              </w:rPr>
              <w:t>TAC</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Ye Tian</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 xml:space="preserve">specification document for the Duel Reality personal computer game.  </w:t>
      </w:r>
      <w:r w:rsidR="004F1BEB">
        <w:rPr>
          <w:sz w:val="26"/>
          <w:szCs w:val="26"/>
        </w:rPr>
        <w:t>The document is meant to convey important software design details via class diagrams, member function descriptions, and other such means.  Topics such as the use of coding standards and testing methodologies employed are also discussed.</w:t>
      </w:r>
      <w:r w:rsidR="001A1D6D">
        <w:rPr>
          <w:sz w:val="26"/>
          <w:szCs w:val="26"/>
        </w:rPr>
        <w:t xml:space="preserve">  This document is intended to address the design detail of Duel Reality alone, and any high level system or functional requirements for the software are beyond the scope of this document.</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jc w:val="center"/>
        <w:tblInd w:w="18" w:type="dxa"/>
        <w:tblLayout w:type="fixed"/>
        <w:tblLook w:val="0000"/>
      </w:tblPr>
      <w:tblGrid>
        <w:gridCol w:w="1599"/>
        <w:gridCol w:w="1641"/>
        <w:gridCol w:w="1980"/>
        <w:gridCol w:w="2982"/>
      </w:tblGrid>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Revision</w:t>
            </w: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Date</w:t>
            </w: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Revised By</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Comments</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1.0</w:t>
            </w:r>
          </w:p>
        </w:tc>
        <w:tc>
          <w:tcPr>
            <w:tcW w:w="1641"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5/13/2010</w:t>
            </w:r>
          </w:p>
        </w:tc>
        <w:tc>
          <w:tcPr>
            <w:tcW w:w="1980" w:type="dxa"/>
            <w:tcBorders>
              <w:top w:val="single" w:sz="4" w:space="0" w:color="000000"/>
              <w:left w:val="single" w:sz="4" w:space="0" w:color="000000"/>
              <w:bottom w:val="single" w:sz="4" w:space="0" w:color="000000"/>
            </w:tcBorders>
          </w:tcPr>
          <w:p w:rsidR="00F60540" w:rsidRPr="00DB0452" w:rsidRDefault="002D016D" w:rsidP="00191D85">
            <w:pPr>
              <w:snapToGrid w:val="0"/>
              <w:ind w:left="360"/>
              <w:jc w:val="left"/>
              <w:rPr>
                <w:rFonts w:eastAsiaTheme="minorEastAsia"/>
              </w:rPr>
            </w:pPr>
            <w:r>
              <w:rPr>
                <w:rFonts w:eastAsiaTheme="minorEastAsia"/>
              </w:rPr>
              <w:t>Team Gold</w:t>
            </w: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2D016D" w:rsidP="00191D85">
            <w:pPr>
              <w:snapToGrid w:val="0"/>
              <w:ind w:left="360"/>
              <w:jc w:val="left"/>
              <w:rPr>
                <w:rFonts w:eastAsiaTheme="minorEastAsia"/>
              </w:rPr>
            </w:pPr>
            <w:r>
              <w:rPr>
                <w:rFonts w:eastAsiaTheme="minorEastAsia"/>
              </w:rPr>
              <w:t>Initial Version</w:t>
            </w:r>
          </w:p>
        </w:tc>
      </w:tr>
      <w:tr w:rsidR="00F60540" w:rsidRPr="00DB0452" w:rsidTr="008A4E97">
        <w:trPr>
          <w:jc w:val="center"/>
        </w:trPr>
        <w:tc>
          <w:tcPr>
            <w:tcW w:w="159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641"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980" w:type="dxa"/>
            <w:tcBorders>
              <w:top w:val="single" w:sz="4" w:space="0" w:color="000000"/>
              <w:left w:val="single" w:sz="4" w:space="0" w:color="000000"/>
              <w:bottom w:val="single" w:sz="4" w:space="0" w:color="000000"/>
            </w:tcBorders>
          </w:tcPr>
          <w:p w:rsidR="00F60540" w:rsidRPr="00DB0452" w:rsidRDefault="00F60540" w:rsidP="00191D85">
            <w:pPr>
              <w:snapToGrid w:val="0"/>
              <w:ind w:left="360"/>
              <w:rPr>
                <w:rFonts w:eastAsiaTheme="minorEastAsia"/>
              </w:rPr>
            </w:pPr>
          </w:p>
        </w:tc>
        <w:tc>
          <w:tcPr>
            <w:tcW w:w="2982"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rPr>
                <w:rFonts w:eastAsiaTheme="minorEastAsia"/>
              </w:rPr>
            </w:pPr>
          </w:p>
        </w:tc>
      </w:tr>
    </w:tbl>
    <w:p w:rsidR="00F60540" w:rsidRDefault="00F60540">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rPr>
          <w:lang w:eastAsia="zh-CN"/>
        </w:rPr>
      </w:pPr>
    </w:p>
    <w:p w:rsidR="004C267A" w:rsidRDefault="004C267A">
      <w:pPr>
        <w:rPr>
          <w:lang w:eastAsia="zh-CN"/>
        </w:rPr>
      </w:pPr>
    </w:p>
    <w:p w:rsidR="00EA42F4" w:rsidRDefault="00EA42F4">
      <w:pPr>
        <w:rPr>
          <w:lang w:eastAsia="zh-CN"/>
        </w:rPr>
      </w:pPr>
    </w:p>
    <w:p w:rsidR="003D0C7C" w:rsidRPr="00FE4D3B" w:rsidRDefault="003D0C7C" w:rsidP="00FE4D3B">
      <w:pPr>
        <w:pageBreakBefore/>
        <w:ind w:left="360"/>
        <w:jc w:val="center"/>
        <w:rPr>
          <w:rFonts w:ascii="Arial" w:hAnsi="Arial"/>
          <w:b/>
          <w:bCs/>
          <w:sz w:val="32"/>
          <w:lang w:eastAsia="zh-CN"/>
        </w:rPr>
      </w:pPr>
      <w:bookmarkStart w:id="0" w:name="_Toc261532170"/>
      <w:r w:rsidRPr="00FE4D3B">
        <w:rPr>
          <w:rFonts w:ascii="Arial" w:hAnsi="Arial"/>
          <w:b/>
          <w:bCs/>
          <w:sz w:val="32"/>
        </w:rPr>
        <w:lastRenderedPageBreak/>
        <w:t>Table of Contents</w:t>
      </w:r>
      <w:bookmarkEnd w:id="0"/>
      <w:r w:rsidR="00FE4D3B">
        <w:rPr>
          <w:rFonts w:ascii="Arial" w:hAnsi="Arial" w:hint="eastAsia"/>
          <w:b/>
          <w:bCs/>
          <w:sz w:val="32"/>
          <w:lang w:eastAsia="zh-CN"/>
        </w:rPr>
        <w:t xml:space="preserve"> (Ye)</w:t>
      </w:r>
    </w:p>
    <w:p w:rsidR="003D0C7C" w:rsidRDefault="00DE4549">
      <w:pPr>
        <w:pStyle w:val="TOC1"/>
        <w:tabs>
          <w:tab w:val="right" w:leader="dot" w:pos="8630"/>
        </w:tabs>
        <w:rPr>
          <w:rFonts w:asciiTheme="minorHAnsi" w:eastAsiaTheme="minorEastAsia" w:hAnsiTheme="minorHAnsi" w:cstheme="minorBidi"/>
          <w:noProof/>
          <w:kern w:val="2"/>
          <w:sz w:val="21"/>
          <w:szCs w:val="22"/>
          <w:lang w:eastAsia="zh-CN"/>
        </w:rPr>
      </w:pPr>
      <w:r>
        <w:fldChar w:fldCharType="begin"/>
      </w:r>
      <w:r w:rsidR="003D0C7C">
        <w:instrText xml:space="preserve"> TOC \o "1-3" \h \z \u </w:instrText>
      </w:r>
      <w:r>
        <w:fldChar w:fldCharType="separate"/>
      </w:r>
      <w:hyperlink w:anchor="_Toc261532170" w:history="1">
        <w:r w:rsidR="003D0C7C" w:rsidRPr="00A3505B">
          <w:rPr>
            <w:rStyle w:val="Hyperlink"/>
            <w:noProof/>
          </w:rPr>
          <w:t>Table of Contents</w:t>
        </w:r>
        <w:r w:rsidR="003D0C7C">
          <w:rPr>
            <w:noProof/>
            <w:webHidden/>
          </w:rPr>
          <w:tab/>
        </w:r>
        <w:r>
          <w:rPr>
            <w:noProof/>
            <w:webHidden/>
          </w:rPr>
          <w:fldChar w:fldCharType="begin"/>
        </w:r>
        <w:r w:rsidR="003D0C7C">
          <w:rPr>
            <w:noProof/>
            <w:webHidden/>
          </w:rPr>
          <w:instrText xml:space="preserve"> PAGEREF _Toc261532170 \h </w:instrText>
        </w:r>
        <w:r>
          <w:rPr>
            <w:noProof/>
            <w:webHidden/>
          </w:rPr>
        </w:r>
        <w:r>
          <w:rPr>
            <w:noProof/>
            <w:webHidden/>
          </w:rPr>
          <w:fldChar w:fldCharType="separate"/>
        </w:r>
        <w:r w:rsidR="003D0C7C">
          <w:rPr>
            <w:noProof/>
            <w:webHidden/>
          </w:rPr>
          <w:t>3</w:t>
        </w:r>
        <w:r>
          <w:rPr>
            <w:noProof/>
            <w:webHidden/>
          </w:rPr>
          <w:fldChar w:fldCharType="end"/>
        </w:r>
      </w:hyperlink>
    </w:p>
    <w:p w:rsidR="003D0C7C" w:rsidRDefault="00DE454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1" w:history="1">
        <w:r w:rsidR="003D0C7C" w:rsidRPr="00A3505B">
          <w:rPr>
            <w:rStyle w:val="Hyperlink"/>
            <w:noProof/>
          </w:rPr>
          <w:t>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Introduction (Obi)</w:t>
        </w:r>
        <w:r w:rsidR="003D0C7C">
          <w:rPr>
            <w:noProof/>
            <w:webHidden/>
          </w:rPr>
          <w:tab/>
        </w:r>
        <w:r>
          <w:rPr>
            <w:noProof/>
            <w:webHidden/>
          </w:rPr>
          <w:fldChar w:fldCharType="begin"/>
        </w:r>
        <w:r w:rsidR="003D0C7C">
          <w:rPr>
            <w:noProof/>
            <w:webHidden/>
          </w:rPr>
          <w:instrText xml:space="preserve"> PAGEREF _Toc261532171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2" w:history="1">
        <w:r w:rsidR="003D0C7C" w:rsidRPr="00A3505B">
          <w:rPr>
            <w:rStyle w:val="Hyperlink"/>
            <w:noProof/>
          </w:rPr>
          <w:t>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Document Purpose (Tom)</w:t>
        </w:r>
        <w:r w:rsidR="003D0C7C">
          <w:rPr>
            <w:noProof/>
            <w:webHidden/>
          </w:rPr>
          <w:tab/>
        </w:r>
        <w:r>
          <w:rPr>
            <w:noProof/>
            <w:webHidden/>
          </w:rPr>
          <w:fldChar w:fldCharType="begin"/>
        </w:r>
        <w:r w:rsidR="003D0C7C">
          <w:rPr>
            <w:noProof/>
            <w:webHidden/>
          </w:rPr>
          <w:instrText xml:space="preserve"> PAGEREF _Toc261532172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3" w:history="1">
        <w:r w:rsidR="003D0C7C" w:rsidRPr="00A3505B">
          <w:rPr>
            <w:rStyle w:val="Hyperlink"/>
            <w:noProof/>
          </w:rPr>
          <w:t>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Product Scope (Josh)</w:t>
        </w:r>
        <w:r w:rsidR="003D0C7C">
          <w:rPr>
            <w:noProof/>
            <w:webHidden/>
          </w:rPr>
          <w:tab/>
        </w:r>
        <w:r>
          <w:rPr>
            <w:noProof/>
            <w:webHidden/>
          </w:rPr>
          <w:fldChar w:fldCharType="begin"/>
        </w:r>
        <w:r w:rsidR="003D0C7C">
          <w:rPr>
            <w:noProof/>
            <w:webHidden/>
          </w:rPr>
          <w:instrText xml:space="preserve"> PAGEREF _Toc261532173 \h </w:instrText>
        </w:r>
        <w:r>
          <w:rPr>
            <w:noProof/>
            <w:webHidden/>
          </w:rPr>
        </w:r>
        <w:r>
          <w:rPr>
            <w:noProof/>
            <w:webHidden/>
          </w:rPr>
          <w:fldChar w:fldCharType="separate"/>
        </w:r>
        <w:r w:rsidR="003D0C7C">
          <w:rPr>
            <w:noProof/>
            <w:webHidden/>
          </w:rPr>
          <w:t>4</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4" w:history="1">
        <w:r w:rsidR="003D0C7C" w:rsidRPr="00A3505B">
          <w:rPr>
            <w:rStyle w:val="Hyperlink"/>
            <w:noProof/>
          </w:rPr>
          <w:t>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Terminology</w:t>
        </w:r>
        <w:r w:rsidR="003D0C7C">
          <w:rPr>
            <w:noProof/>
            <w:webHidden/>
          </w:rPr>
          <w:tab/>
        </w:r>
        <w:r>
          <w:rPr>
            <w:noProof/>
            <w:webHidden/>
          </w:rPr>
          <w:fldChar w:fldCharType="begin"/>
        </w:r>
        <w:r w:rsidR="003D0C7C">
          <w:rPr>
            <w:noProof/>
            <w:webHidden/>
          </w:rPr>
          <w:instrText xml:space="preserve"> PAGEREF _Toc261532174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5" w:history="1">
        <w:r w:rsidR="003D0C7C" w:rsidRPr="00A3505B">
          <w:rPr>
            <w:rStyle w:val="Hyperlink"/>
            <w:noProof/>
          </w:rPr>
          <w:t>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Acronyms</w:t>
        </w:r>
        <w:r w:rsidR="003D0C7C">
          <w:rPr>
            <w:noProof/>
            <w:webHidden/>
          </w:rPr>
          <w:tab/>
        </w:r>
        <w:r>
          <w:rPr>
            <w:noProof/>
            <w:webHidden/>
          </w:rPr>
          <w:fldChar w:fldCharType="begin"/>
        </w:r>
        <w:r w:rsidR="003D0C7C">
          <w:rPr>
            <w:noProof/>
            <w:webHidden/>
          </w:rPr>
          <w:instrText xml:space="preserve"> PAGEREF _Toc261532175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DE454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76" w:history="1">
        <w:r w:rsidR="003D0C7C" w:rsidRPr="00A3505B">
          <w:rPr>
            <w:rStyle w:val="Hyperlink"/>
            <w:noProof/>
          </w:rPr>
          <w:t>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Overall Description (Josh)</w:t>
        </w:r>
        <w:r w:rsidR="003D0C7C">
          <w:rPr>
            <w:noProof/>
            <w:webHidden/>
          </w:rPr>
          <w:tab/>
        </w:r>
        <w:r>
          <w:rPr>
            <w:noProof/>
            <w:webHidden/>
          </w:rPr>
          <w:fldChar w:fldCharType="begin"/>
        </w:r>
        <w:r w:rsidR="003D0C7C">
          <w:rPr>
            <w:noProof/>
            <w:webHidden/>
          </w:rPr>
          <w:instrText xml:space="preserve"> PAGEREF _Toc261532176 \h </w:instrText>
        </w:r>
        <w:r>
          <w:rPr>
            <w:noProof/>
            <w:webHidden/>
          </w:rPr>
        </w:r>
        <w:r>
          <w:rPr>
            <w:noProof/>
            <w:webHidden/>
          </w:rPr>
          <w:fldChar w:fldCharType="separate"/>
        </w:r>
        <w:r w:rsidR="003D0C7C">
          <w:rPr>
            <w:noProof/>
            <w:webHidden/>
          </w:rPr>
          <w:t>5</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77" w:history="1">
        <w:r w:rsidR="003D0C7C" w:rsidRPr="00A3505B">
          <w:rPr>
            <w:rStyle w:val="Hyperlink"/>
            <w:noProof/>
          </w:rPr>
          <w:t>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Module Description</w:t>
        </w:r>
        <w:r w:rsidR="003D0C7C">
          <w:rPr>
            <w:noProof/>
            <w:webHidden/>
          </w:rPr>
          <w:tab/>
        </w:r>
        <w:r>
          <w:rPr>
            <w:noProof/>
            <w:webHidden/>
          </w:rPr>
          <w:fldChar w:fldCharType="begin"/>
        </w:r>
        <w:r w:rsidR="003D0C7C">
          <w:rPr>
            <w:noProof/>
            <w:webHidden/>
          </w:rPr>
          <w:instrText xml:space="preserve"> PAGEREF _Toc261532177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DE4549">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8" w:history="1">
        <w:r w:rsidR="003D0C7C" w:rsidRPr="00A3505B">
          <w:rPr>
            <w:rStyle w:val="Hyperlink"/>
            <w:noProof/>
          </w:rPr>
          <w:t>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w:t>
        </w:r>
        <w:r w:rsidR="003D0C7C">
          <w:rPr>
            <w:noProof/>
            <w:webHidden/>
          </w:rPr>
          <w:tab/>
        </w:r>
        <w:r>
          <w:rPr>
            <w:noProof/>
            <w:webHidden/>
          </w:rPr>
          <w:fldChar w:fldCharType="begin"/>
        </w:r>
        <w:r w:rsidR="003D0C7C">
          <w:rPr>
            <w:noProof/>
            <w:webHidden/>
          </w:rPr>
          <w:instrText xml:space="preserve"> PAGEREF _Toc261532178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DE4549">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79" w:history="1">
        <w:r w:rsidR="003D0C7C" w:rsidRPr="00A3505B">
          <w:rPr>
            <w:rStyle w:val="Hyperlink"/>
            <w:noProof/>
          </w:rPr>
          <w:t>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w:t>
        </w:r>
        <w:r w:rsidR="003D0C7C">
          <w:rPr>
            <w:noProof/>
            <w:webHidden/>
          </w:rPr>
          <w:tab/>
        </w:r>
        <w:r>
          <w:rPr>
            <w:noProof/>
            <w:webHidden/>
          </w:rPr>
          <w:fldChar w:fldCharType="begin"/>
        </w:r>
        <w:r w:rsidR="003D0C7C">
          <w:rPr>
            <w:noProof/>
            <w:webHidden/>
          </w:rPr>
          <w:instrText xml:space="preserve"> PAGEREF _Toc261532179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DE4549">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0" w:history="1">
        <w:r w:rsidR="003D0C7C" w:rsidRPr="00A3505B">
          <w:rPr>
            <w:rStyle w:val="Hyperlink"/>
            <w:noProof/>
          </w:rPr>
          <w:t>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&amp; Artificial Intelligence</w:t>
        </w:r>
        <w:r w:rsidR="003D0C7C">
          <w:rPr>
            <w:noProof/>
            <w:webHidden/>
          </w:rPr>
          <w:tab/>
        </w:r>
        <w:r>
          <w:rPr>
            <w:noProof/>
            <w:webHidden/>
          </w:rPr>
          <w:fldChar w:fldCharType="begin"/>
        </w:r>
        <w:r w:rsidR="003D0C7C">
          <w:rPr>
            <w:noProof/>
            <w:webHidden/>
          </w:rPr>
          <w:instrText xml:space="preserve"> PAGEREF _Toc261532180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DE4549">
      <w:pPr>
        <w:pStyle w:val="TOC2"/>
        <w:tabs>
          <w:tab w:val="left" w:pos="1200"/>
          <w:tab w:val="right" w:leader="dot" w:pos="8630"/>
        </w:tabs>
        <w:rPr>
          <w:rFonts w:asciiTheme="minorHAnsi" w:eastAsiaTheme="minorEastAsia" w:hAnsiTheme="minorHAnsi" w:cstheme="minorBidi"/>
          <w:noProof/>
          <w:kern w:val="2"/>
          <w:sz w:val="21"/>
          <w:szCs w:val="22"/>
          <w:lang w:eastAsia="zh-CN"/>
        </w:rPr>
      </w:pPr>
      <w:hyperlink w:anchor="_Toc261532181" w:history="1">
        <w:r w:rsidR="003D0C7C" w:rsidRPr="00A3505B">
          <w:rPr>
            <w:rStyle w:val="Hyperlink"/>
            <w:noProof/>
            <w:lang w:eastAsia="zh-CN"/>
          </w:rPr>
          <w:t>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_Toc261532181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2" w:history="1">
        <w:r w:rsidR="003D0C7C" w:rsidRPr="00A3505B">
          <w:rPr>
            <w:rStyle w:val="Hyperlink"/>
            <w:noProof/>
          </w:rPr>
          <w:t>2.2.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Constraints (Josh)</w:t>
        </w:r>
        <w:r w:rsidR="003D0C7C">
          <w:rPr>
            <w:noProof/>
            <w:webHidden/>
          </w:rPr>
          <w:tab/>
        </w:r>
        <w:r>
          <w:rPr>
            <w:noProof/>
            <w:webHidden/>
          </w:rPr>
          <w:fldChar w:fldCharType="begin"/>
        </w:r>
        <w:r w:rsidR="003D0C7C">
          <w:rPr>
            <w:noProof/>
            <w:webHidden/>
          </w:rPr>
          <w:instrText xml:space="preserve"> PAGEREF _Toc261532182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3" w:history="1">
        <w:r w:rsidR="003D0C7C" w:rsidRPr="00A3505B">
          <w:rPr>
            <w:rStyle w:val="Hyperlink"/>
            <w:noProof/>
          </w:rPr>
          <w:t>2.3.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Assumptions and Dependencies (Josh)</w:t>
        </w:r>
        <w:r w:rsidR="003D0C7C">
          <w:rPr>
            <w:noProof/>
            <w:webHidden/>
          </w:rPr>
          <w:tab/>
        </w:r>
        <w:r>
          <w:rPr>
            <w:noProof/>
            <w:webHidden/>
          </w:rPr>
          <w:fldChar w:fldCharType="begin"/>
        </w:r>
        <w:r w:rsidR="003D0C7C">
          <w:rPr>
            <w:noProof/>
            <w:webHidden/>
          </w:rPr>
          <w:instrText xml:space="preserve"> PAGEREF _Toc261532183 \h </w:instrText>
        </w:r>
        <w:r>
          <w:rPr>
            <w:noProof/>
            <w:webHidden/>
          </w:rPr>
        </w:r>
        <w:r>
          <w:rPr>
            <w:noProof/>
            <w:webHidden/>
          </w:rPr>
          <w:fldChar w:fldCharType="separate"/>
        </w:r>
        <w:r w:rsidR="003D0C7C">
          <w:rPr>
            <w:noProof/>
            <w:webHidden/>
          </w:rPr>
          <w:t>7</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4" w:history="1">
        <w:r w:rsidR="003D0C7C" w:rsidRPr="00A3505B">
          <w:rPr>
            <w:rStyle w:val="Hyperlink"/>
            <w:noProof/>
            <w:lang w:eastAsia="zh-CN"/>
          </w:rPr>
          <w:t>2.4.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Design Environment and Tools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_Toc261532184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DE454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85" w:history="1">
        <w:r w:rsidR="003D0C7C" w:rsidRPr="00A3505B">
          <w:rPr>
            <w:rStyle w:val="Hyperlink"/>
            <w:noProof/>
          </w:rPr>
          <w:t>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Software Design (Josh)</w:t>
        </w:r>
        <w:r w:rsidR="003D0C7C">
          <w:rPr>
            <w:noProof/>
            <w:webHidden/>
          </w:rPr>
          <w:tab/>
        </w:r>
        <w:r>
          <w:rPr>
            <w:noProof/>
            <w:webHidden/>
          </w:rPr>
          <w:fldChar w:fldCharType="begin"/>
        </w:r>
        <w:r w:rsidR="003D0C7C">
          <w:rPr>
            <w:noProof/>
            <w:webHidden/>
          </w:rPr>
          <w:instrText xml:space="preserve"> PAGEREF _Toc261532185 \h </w:instrText>
        </w:r>
        <w:r>
          <w:rPr>
            <w:noProof/>
            <w:webHidden/>
          </w:rPr>
        </w:r>
        <w:r>
          <w:rPr>
            <w:noProof/>
            <w:webHidden/>
          </w:rPr>
          <w:fldChar w:fldCharType="separate"/>
        </w:r>
        <w:r w:rsidR="003D0C7C">
          <w:rPr>
            <w:noProof/>
            <w:webHidden/>
          </w:rPr>
          <w:t>8</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6" w:history="1">
        <w:r w:rsidR="003D0C7C" w:rsidRPr="00A3505B">
          <w:rPr>
            <w:rStyle w:val="Hyperlink"/>
            <w:noProof/>
          </w:rPr>
          <w:t>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Basic Classes (Josh)</w:t>
        </w:r>
        <w:r w:rsidR="003D0C7C">
          <w:rPr>
            <w:noProof/>
            <w:webHidden/>
          </w:rPr>
          <w:tab/>
        </w:r>
        <w:r>
          <w:rPr>
            <w:noProof/>
            <w:webHidden/>
          </w:rPr>
          <w:fldChar w:fldCharType="begin"/>
        </w:r>
        <w:r w:rsidR="003D0C7C">
          <w:rPr>
            <w:noProof/>
            <w:webHidden/>
          </w:rPr>
          <w:instrText xml:space="preserve"> PAGEREF _Toc261532186 \h </w:instrText>
        </w:r>
        <w:r>
          <w:rPr>
            <w:noProof/>
            <w:webHidden/>
          </w:rPr>
        </w:r>
        <w:r>
          <w:rPr>
            <w:noProof/>
            <w:webHidden/>
          </w:rPr>
          <w:fldChar w:fldCharType="separate"/>
        </w:r>
        <w:r w:rsidR="003D0C7C">
          <w:rPr>
            <w:noProof/>
            <w:webHidden/>
          </w:rPr>
          <w:t>9</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7" w:history="1">
        <w:r w:rsidR="003D0C7C" w:rsidRPr="00A3505B">
          <w:rPr>
            <w:rStyle w:val="Hyperlink"/>
            <w:noProof/>
          </w:rPr>
          <w:t>3.2.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User Interface Classes(Obi)</w:t>
        </w:r>
        <w:r w:rsidR="003D0C7C">
          <w:rPr>
            <w:noProof/>
            <w:webHidden/>
          </w:rPr>
          <w:tab/>
        </w:r>
        <w:r>
          <w:rPr>
            <w:noProof/>
            <w:webHidden/>
          </w:rPr>
          <w:fldChar w:fldCharType="begin"/>
        </w:r>
        <w:r w:rsidR="003D0C7C">
          <w:rPr>
            <w:noProof/>
            <w:webHidden/>
          </w:rPr>
          <w:instrText xml:space="preserve"> PAGEREF _Toc261532187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88" w:history="1">
        <w:r w:rsidR="003D0C7C" w:rsidRPr="00A3505B">
          <w:rPr>
            <w:rStyle w:val="Hyperlink"/>
            <w:noProof/>
          </w:rPr>
          <w:t>3.2.1.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w:t>
        </w:r>
        <w:r w:rsidR="003D0C7C">
          <w:rPr>
            <w:noProof/>
            <w:webHidden/>
          </w:rPr>
          <w:tab/>
        </w:r>
        <w:r>
          <w:rPr>
            <w:noProof/>
            <w:webHidden/>
          </w:rPr>
          <w:fldChar w:fldCharType="begin"/>
        </w:r>
        <w:r w:rsidR="003D0C7C">
          <w:rPr>
            <w:noProof/>
            <w:webHidden/>
          </w:rPr>
          <w:instrText xml:space="preserve"> PAGEREF _Toc261532188 \h </w:instrText>
        </w:r>
        <w:r>
          <w:rPr>
            <w:noProof/>
            <w:webHidden/>
          </w:rPr>
        </w:r>
        <w:r>
          <w:rPr>
            <w:noProof/>
            <w:webHidden/>
          </w:rPr>
          <w:fldChar w:fldCharType="separate"/>
        </w:r>
        <w:r w:rsidR="003D0C7C">
          <w:rPr>
            <w:noProof/>
            <w:webHidden/>
          </w:rPr>
          <w:t>12</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89" w:history="1">
        <w:r w:rsidR="003D0C7C" w:rsidRPr="00A3505B">
          <w:rPr>
            <w:rStyle w:val="Hyperlink"/>
            <w:noProof/>
          </w:rPr>
          <w:t>3.3.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 Classes (Tom)</w:t>
        </w:r>
        <w:r w:rsidR="003D0C7C">
          <w:rPr>
            <w:noProof/>
            <w:webHidden/>
          </w:rPr>
          <w:tab/>
        </w:r>
        <w:r>
          <w:rPr>
            <w:noProof/>
            <w:webHidden/>
          </w:rPr>
          <w:fldChar w:fldCharType="begin"/>
        </w:r>
        <w:r w:rsidR="003D0C7C">
          <w:rPr>
            <w:noProof/>
            <w:webHidden/>
          </w:rPr>
          <w:instrText xml:space="preserve"> PAGEREF _Toc261532189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0" w:history="1">
        <w:r w:rsidR="003D0C7C" w:rsidRPr="00A3505B">
          <w:rPr>
            <w:rStyle w:val="Hyperlink"/>
            <w:noProof/>
          </w:rPr>
          <w:t>3.3.1.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(Tom)</w:t>
        </w:r>
        <w:r w:rsidR="003D0C7C">
          <w:rPr>
            <w:noProof/>
            <w:webHidden/>
          </w:rPr>
          <w:tab/>
        </w:r>
        <w:r>
          <w:rPr>
            <w:noProof/>
            <w:webHidden/>
          </w:rPr>
          <w:fldChar w:fldCharType="begin"/>
        </w:r>
        <w:r w:rsidR="003D0C7C">
          <w:rPr>
            <w:noProof/>
            <w:webHidden/>
          </w:rPr>
          <w:instrText xml:space="preserve"> PAGEREF _Toc261532190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1" w:history="1">
        <w:r w:rsidR="003D0C7C" w:rsidRPr="00A3505B">
          <w:rPr>
            <w:rStyle w:val="Hyperlink"/>
            <w:noProof/>
          </w:rPr>
          <w:t>3.4.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Artificial Intelligence (Josh)</w:t>
        </w:r>
        <w:r w:rsidR="003D0C7C">
          <w:rPr>
            <w:noProof/>
            <w:webHidden/>
          </w:rPr>
          <w:tab/>
        </w:r>
        <w:r>
          <w:rPr>
            <w:noProof/>
            <w:webHidden/>
          </w:rPr>
          <w:fldChar w:fldCharType="begin"/>
        </w:r>
        <w:r w:rsidR="003D0C7C">
          <w:rPr>
            <w:noProof/>
            <w:webHidden/>
          </w:rPr>
          <w:instrText xml:space="preserve"> PAGEREF _Toc261532191 \h </w:instrText>
        </w:r>
        <w:r>
          <w:rPr>
            <w:noProof/>
            <w:webHidden/>
          </w:rPr>
        </w:r>
        <w:r>
          <w:rPr>
            <w:noProof/>
            <w:webHidden/>
          </w:rPr>
          <w:fldChar w:fldCharType="separate"/>
        </w:r>
        <w:r w:rsidR="003D0C7C">
          <w:rPr>
            <w:noProof/>
            <w:webHidden/>
          </w:rPr>
          <w:t>13</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2" w:history="1">
        <w:r w:rsidR="003D0C7C" w:rsidRPr="00A3505B">
          <w:rPr>
            <w:rStyle w:val="Hyperlink"/>
            <w:noProof/>
          </w:rPr>
          <w:t>3.5.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(Ye)</w:t>
        </w:r>
        <w:r w:rsidR="003D0C7C">
          <w:rPr>
            <w:noProof/>
            <w:webHidden/>
          </w:rPr>
          <w:tab/>
        </w:r>
        <w:r>
          <w:rPr>
            <w:noProof/>
            <w:webHidden/>
          </w:rPr>
          <w:fldChar w:fldCharType="begin"/>
        </w:r>
        <w:r w:rsidR="003D0C7C">
          <w:rPr>
            <w:noProof/>
            <w:webHidden/>
          </w:rPr>
          <w:instrText xml:space="preserve"> PAGEREF _Toc261532192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3" w:history="1">
        <w:r w:rsidR="003D0C7C" w:rsidRPr="00A3505B">
          <w:rPr>
            <w:rStyle w:val="Hyperlink"/>
            <w:noProof/>
          </w:rPr>
          <w:t>3.5.1.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Description (Ye)</w:t>
        </w:r>
        <w:r w:rsidR="003D0C7C">
          <w:rPr>
            <w:noProof/>
            <w:webHidden/>
          </w:rPr>
          <w:tab/>
        </w:r>
        <w:r>
          <w:rPr>
            <w:noProof/>
            <w:webHidden/>
          </w:rPr>
          <w:fldChar w:fldCharType="begin"/>
        </w:r>
        <w:r w:rsidR="003D0C7C">
          <w:rPr>
            <w:noProof/>
            <w:webHidden/>
          </w:rPr>
          <w:instrText xml:space="preserve"> PAGEREF _Toc261532193 \h </w:instrText>
        </w:r>
        <w:r>
          <w:rPr>
            <w:noProof/>
            <w:webHidden/>
          </w:rPr>
        </w:r>
        <w:r>
          <w:rPr>
            <w:noProof/>
            <w:webHidden/>
          </w:rPr>
          <w:fldChar w:fldCharType="separate"/>
        </w:r>
        <w:r w:rsidR="003D0C7C">
          <w:rPr>
            <w:noProof/>
            <w:webHidden/>
          </w:rPr>
          <w:t>15</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4" w:history="1">
        <w:r w:rsidR="003D0C7C" w:rsidRPr="00A3505B">
          <w:rPr>
            <w:rStyle w:val="Hyperlink"/>
            <w:noProof/>
          </w:rPr>
          <w:t>3.5.2.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class (Ye)</w:t>
        </w:r>
        <w:r w:rsidR="003D0C7C">
          <w:rPr>
            <w:noProof/>
            <w:webHidden/>
          </w:rPr>
          <w:tab/>
        </w:r>
        <w:r>
          <w:rPr>
            <w:noProof/>
            <w:webHidden/>
          </w:rPr>
          <w:fldChar w:fldCharType="begin"/>
        </w:r>
        <w:r w:rsidR="003D0C7C">
          <w:rPr>
            <w:noProof/>
            <w:webHidden/>
          </w:rPr>
          <w:instrText xml:space="preserve"> PAGEREF _Toc261532194 \h </w:instrText>
        </w:r>
        <w:r>
          <w:rPr>
            <w:noProof/>
            <w:webHidden/>
          </w:rPr>
        </w:r>
        <w:r>
          <w:rPr>
            <w:noProof/>
            <w:webHidden/>
          </w:rPr>
          <w:fldChar w:fldCharType="separate"/>
        </w:r>
        <w:r w:rsidR="003D0C7C">
          <w:rPr>
            <w:noProof/>
            <w:webHidden/>
          </w:rPr>
          <w:t>16</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5" w:history="1">
        <w:r w:rsidR="003D0C7C" w:rsidRPr="00A3505B">
          <w:rPr>
            <w:rStyle w:val="Hyperlink"/>
            <w:noProof/>
          </w:rPr>
          <w:t>3.5.3.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 class (Ye)</w:t>
        </w:r>
        <w:r w:rsidR="003D0C7C">
          <w:rPr>
            <w:noProof/>
            <w:webHidden/>
          </w:rPr>
          <w:tab/>
        </w:r>
        <w:r>
          <w:rPr>
            <w:noProof/>
            <w:webHidden/>
          </w:rPr>
          <w:fldChar w:fldCharType="begin"/>
        </w:r>
        <w:r w:rsidR="003D0C7C">
          <w:rPr>
            <w:noProof/>
            <w:webHidden/>
          </w:rPr>
          <w:instrText xml:space="preserve"> PAGEREF _Toc261532195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196" w:history="1">
        <w:r w:rsidR="003D0C7C" w:rsidRPr="00A3505B">
          <w:rPr>
            <w:rStyle w:val="Hyperlink"/>
            <w:noProof/>
          </w:rPr>
          <w:t>3.5.4.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SQLITE in the Qt platform (Ye)</w:t>
        </w:r>
        <w:r w:rsidR="003D0C7C">
          <w:rPr>
            <w:noProof/>
            <w:webHidden/>
          </w:rPr>
          <w:tab/>
        </w:r>
        <w:r>
          <w:rPr>
            <w:noProof/>
            <w:webHidden/>
          </w:rPr>
          <w:fldChar w:fldCharType="begin"/>
        </w:r>
        <w:r w:rsidR="003D0C7C">
          <w:rPr>
            <w:noProof/>
            <w:webHidden/>
          </w:rPr>
          <w:instrText xml:space="preserve"> PAGEREF _Toc261532196 \h </w:instrText>
        </w:r>
        <w:r>
          <w:rPr>
            <w:noProof/>
            <w:webHidden/>
          </w:rPr>
        </w:r>
        <w:r>
          <w:rPr>
            <w:noProof/>
            <w:webHidden/>
          </w:rPr>
          <w:fldChar w:fldCharType="separate"/>
        </w:r>
        <w:r w:rsidR="003D0C7C">
          <w:rPr>
            <w:noProof/>
            <w:webHidden/>
          </w:rPr>
          <w:t>17</w:t>
        </w:r>
        <w:r>
          <w:rPr>
            <w:noProof/>
            <w:webHidden/>
          </w:rPr>
          <w:fldChar w:fldCharType="end"/>
        </w:r>
      </w:hyperlink>
    </w:p>
    <w:p w:rsidR="003D0C7C" w:rsidRDefault="00DE454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197" w:history="1">
        <w:r w:rsidR="003D0C7C" w:rsidRPr="00A3505B">
          <w:rPr>
            <w:rStyle w:val="Hyperlink"/>
            <w:noProof/>
          </w:rPr>
          <w:t>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C</w:t>
        </w:r>
        <w:r w:rsidR="003D0C7C" w:rsidRPr="00A3505B">
          <w:rPr>
            <w:rStyle w:val="Hyperlink"/>
            <w:noProof/>
            <w:lang w:eastAsia="zh-CN"/>
          </w:rPr>
          <w:t>lass Member Functions</w:t>
        </w:r>
        <w:r w:rsidR="003D0C7C">
          <w:rPr>
            <w:noProof/>
            <w:webHidden/>
          </w:rPr>
          <w:tab/>
        </w:r>
        <w:r>
          <w:rPr>
            <w:noProof/>
            <w:webHidden/>
          </w:rPr>
          <w:fldChar w:fldCharType="begin"/>
        </w:r>
        <w:r w:rsidR="003D0C7C">
          <w:rPr>
            <w:noProof/>
            <w:webHidden/>
          </w:rPr>
          <w:instrText xml:space="preserve"> PAGEREF _Toc261532197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8" w:history="1">
        <w:r w:rsidR="003D0C7C" w:rsidRPr="00A3505B">
          <w:rPr>
            <w:rStyle w:val="Hyperlink"/>
            <w:noProof/>
          </w:rPr>
          <w:t>4.1.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UI Class Member Functions</w:t>
        </w:r>
        <w:r w:rsidR="003D0C7C">
          <w:rPr>
            <w:noProof/>
            <w:webHidden/>
          </w:rPr>
          <w:tab/>
        </w:r>
        <w:r>
          <w:rPr>
            <w:noProof/>
            <w:webHidden/>
          </w:rPr>
          <w:fldChar w:fldCharType="begin"/>
        </w:r>
        <w:r w:rsidR="003D0C7C">
          <w:rPr>
            <w:noProof/>
            <w:webHidden/>
          </w:rPr>
          <w:instrText xml:space="preserve"> PAGEREF _Toc261532198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199" w:history="1">
        <w:r w:rsidR="003D0C7C" w:rsidRPr="00A3505B">
          <w:rPr>
            <w:rStyle w:val="Hyperlink"/>
            <w:noProof/>
          </w:rPr>
          <w:t>4.2.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Graphics Member Functions (Tom)</w:t>
        </w:r>
        <w:r w:rsidR="003D0C7C">
          <w:rPr>
            <w:noProof/>
            <w:webHidden/>
          </w:rPr>
          <w:tab/>
        </w:r>
        <w:r>
          <w:rPr>
            <w:noProof/>
            <w:webHidden/>
          </w:rPr>
          <w:fldChar w:fldCharType="begin"/>
        </w:r>
        <w:r w:rsidR="003D0C7C">
          <w:rPr>
            <w:noProof/>
            <w:webHidden/>
          </w:rPr>
          <w:instrText xml:space="preserve"> PAGEREF _Toc261532199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0" w:history="1">
        <w:r w:rsidR="003D0C7C" w:rsidRPr="00A3505B">
          <w:rPr>
            <w:rStyle w:val="Hyperlink"/>
            <w:noProof/>
            <w:lang w:eastAsia="zh-CN"/>
          </w:rPr>
          <w:t>4.2.1.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initializeGL()</w:t>
        </w:r>
        <w:r w:rsidR="003D0C7C">
          <w:rPr>
            <w:noProof/>
            <w:webHidden/>
          </w:rPr>
          <w:tab/>
        </w:r>
        <w:r>
          <w:rPr>
            <w:noProof/>
            <w:webHidden/>
          </w:rPr>
          <w:fldChar w:fldCharType="begin"/>
        </w:r>
        <w:r w:rsidR="003D0C7C">
          <w:rPr>
            <w:noProof/>
            <w:webHidden/>
          </w:rPr>
          <w:instrText xml:space="preserve"> PAGEREF _Toc261532200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1" w:history="1">
        <w:r w:rsidR="003D0C7C" w:rsidRPr="00A3505B">
          <w:rPr>
            <w:rStyle w:val="Hyperlink"/>
            <w:noProof/>
            <w:lang w:eastAsia="zh-CN"/>
          </w:rPr>
          <w:t>4.2.2.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paintGL()</w:t>
        </w:r>
        <w:r w:rsidR="003D0C7C">
          <w:rPr>
            <w:noProof/>
            <w:webHidden/>
          </w:rPr>
          <w:tab/>
        </w:r>
        <w:r>
          <w:rPr>
            <w:noProof/>
            <w:webHidden/>
          </w:rPr>
          <w:fldChar w:fldCharType="begin"/>
        </w:r>
        <w:r w:rsidR="003D0C7C">
          <w:rPr>
            <w:noProof/>
            <w:webHidden/>
          </w:rPr>
          <w:instrText xml:space="preserve"> PAGEREF _Toc261532201 \h </w:instrText>
        </w:r>
        <w:r>
          <w:rPr>
            <w:noProof/>
            <w:webHidden/>
          </w:rPr>
        </w:r>
        <w:r>
          <w:rPr>
            <w:noProof/>
            <w:webHidden/>
          </w:rPr>
          <w:fldChar w:fldCharType="separate"/>
        </w:r>
        <w:r w:rsidR="003D0C7C">
          <w:rPr>
            <w:noProof/>
            <w:webHidden/>
          </w:rPr>
          <w:t>18</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2" w:history="1">
        <w:r w:rsidR="003D0C7C" w:rsidRPr="00A3505B">
          <w:rPr>
            <w:rStyle w:val="Hyperlink"/>
            <w:noProof/>
            <w:lang w:eastAsia="zh-CN"/>
          </w:rPr>
          <w:t>4.2.3.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mousePressEvent(QMouseEvent *event)</w:t>
        </w:r>
        <w:r w:rsidR="003D0C7C">
          <w:rPr>
            <w:noProof/>
            <w:webHidden/>
          </w:rPr>
          <w:tab/>
        </w:r>
        <w:r>
          <w:rPr>
            <w:noProof/>
            <w:webHidden/>
          </w:rPr>
          <w:fldChar w:fldCharType="begin"/>
        </w:r>
        <w:r w:rsidR="003D0C7C">
          <w:rPr>
            <w:noProof/>
            <w:webHidden/>
          </w:rPr>
          <w:instrText xml:space="preserve"> PAGEREF _Toc261532202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3" w:history="1">
        <w:r w:rsidR="003D0C7C" w:rsidRPr="00A3505B">
          <w:rPr>
            <w:rStyle w:val="Hyperlink"/>
            <w:noProof/>
            <w:lang w:eastAsia="zh-CN"/>
          </w:rPr>
          <w:t>4.2.4.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timerEvent(QTimerEvent *event)</w:t>
        </w:r>
        <w:r w:rsidR="003D0C7C">
          <w:rPr>
            <w:noProof/>
            <w:webHidden/>
          </w:rPr>
          <w:tab/>
        </w:r>
        <w:r>
          <w:rPr>
            <w:noProof/>
            <w:webHidden/>
          </w:rPr>
          <w:fldChar w:fldCharType="begin"/>
        </w:r>
        <w:r w:rsidR="003D0C7C">
          <w:rPr>
            <w:noProof/>
            <w:webHidden/>
          </w:rPr>
          <w:instrText xml:space="preserve"> PAGEREF _Toc261532203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4" w:history="1">
        <w:r w:rsidR="003D0C7C" w:rsidRPr="00A3505B">
          <w:rPr>
            <w:rStyle w:val="Hyperlink"/>
            <w:noProof/>
            <w:lang w:eastAsia="zh-CN"/>
          </w:rPr>
          <w:t>4.2.5.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resizeGL(int width, int height)</w:t>
        </w:r>
        <w:r w:rsidR="003D0C7C">
          <w:rPr>
            <w:noProof/>
            <w:webHidden/>
          </w:rPr>
          <w:tab/>
        </w:r>
        <w:r>
          <w:rPr>
            <w:noProof/>
            <w:webHidden/>
          </w:rPr>
          <w:fldChar w:fldCharType="begin"/>
        </w:r>
        <w:r w:rsidR="003D0C7C">
          <w:rPr>
            <w:noProof/>
            <w:webHidden/>
          </w:rPr>
          <w:instrText xml:space="preserve"> PAGEREF _Toc261532204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5" w:history="1">
        <w:r w:rsidR="003D0C7C" w:rsidRPr="00A3505B">
          <w:rPr>
            <w:rStyle w:val="Hyperlink"/>
            <w:noProof/>
            <w:lang w:eastAsia="zh-CN"/>
          </w:rPr>
          <w:t>4.2.6.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updateUnit(Unit unit)</w:t>
        </w:r>
        <w:r w:rsidR="003D0C7C">
          <w:rPr>
            <w:noProof/>
            <w:webHidden/>
          </w:rPr>
          <w:tab/>
        </w:r>
        <w:r>
          <w:rPr>
            <w:noProof/>
            <w:webHidden/>
          </w:rPr>
          <w:fldChar w:fldCharType="begin"/>
        </w:r>
        <w:r w:rsidR="003D0C7C">
          <w:rPr>
            <w:noProof/>
            <w:webHidden/>
          </w:rPr>
          <w:instrText xml:space="preserve"> PAGEREF _Toc261532205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6" w:history="1">
        <w:r w:rsidR="003D0C7C" w:rsidRPr="00A3505B">
          <w:rPr>
            <w:rStyle w:val="Hyperlink"/>
            <w:noProof/>
            <w:lang w:eastAsia="zh-CN"/>
          </w:rPr>
          <w:t>4.2.7.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drawGridBox(int vLoc, int hLoc)</w:t>
        </w:r>
        <w:r w:rsidR="003D0C7C">
          <w:rPr>
            <w:noProof/>
            <w:webHidden/>
          </w:rPr>
          <w:tab/>
        </w:r>
        <w:r>
          <w:rPr>
            <w:noProof/>
            <w:webHidden/>
          </w:rPr>
          <w:fldChar w:fldCharType="begin"/>
        </w:r>
        <w:r w:rsidR="003D0C7C">
          <w:rPr>
            <w:noProof/>
            <w:webHidden/>
          </w:rPr>
          <w:instrText xml:space="preserve"> PAGEREF _Toc261532206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7" w:history="1">
        <w:r w:rsidR="003D0C7C" w:rsidRPr="00A3505B">
          <w:rPr>
            <w:rStyle w:val="Hyperlink"/>
            <w:noProof/>
            <w:lang w:eastAsia="zh-CN"/>
          </w:rPr>
          <w:t>4.2.8.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bool isGridBoxSelected(int vLoc, int hLoc)</w:t>
        </w:r>
        <w:r w:rsidR="003D0C7C">
          <w:rPr>
            <w:noProof/>
            <w:webHidden/>
          </w:rPr>
          <w:tab/>
        </w:r>
        <w:r>
          <w:rPr>
            <w:noProof/>
            <w:webHidden/>
          </w:rPr>
          <w:fldChar w:fldCharType="begin"/>
        </w:r>
        <w:r w:rsidR="003D0C7C">
          <w:rPr>
            <w:noProof/>
            <w:webHidden/>
          </w:rPr>
          <w:instrText xml:space="preserve"> PAGEREF _Toc261532207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8" w:history="1">
        <w:r w:rsidR="003D0C7C" w:rsidRPr="00A3505B">
          <w:rPr>
            <w:rStyle w:val="Hyperlink"/>
            <w:noProof/>
            <w:lang w:eastAsia="zh-CN"/>
          </w:rPr>
          <w:t>4.2.9.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initGrid()</w:t>
        </w:r>
        <w:r w:rsidR="003D0C7C">
          <w:rPr>
            <w:noProof/>
            <w:webHidden/>
          </w:rPr>
          <w:tab/>
        </w:r>
        <w:r>
          <w:rPr>
            <w:noProof/>
            <w:webHidden/>
          </w:rPr>
          <w:fldChar w:fldCharType="begin"/>
        </w:r>
        <w:r w:rsidR="003D0C7C">
          <w:rPr>
            <w:noProof/>
            <w:webHidden/>
          </w:rPr>
          <w:instrText xml:space="preserve"> PAGEREF _Toc261532208 \h </w:instrText>
        </w:r>
        <w:r>
          <w:rPr>
            <w:noProof/>
            <w:webHidden/>
          </w:rPr>
        </w:r>
        <w:r>
          <w:rPr>
            <w:noProof/>
            <w:webHidden/>
          </w:rPr>
          <w:fldChar w:fldCharType="separate"/>
        </w:r>
        <w:r w:rsidR="003D0C7C">
          <w:rPr>
            <w:noProof/>
            <w:webHidden/>
          </w:rPr>
          <w:t>19</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09" w:history="1">
        <w:r w:rsidR="003D0C7C" w:rsidRPr="00A3505B">
          <w:rPr>
            <w:rStyle w:val="Hyperlink"/>
            <w:noProof/>
            <w:lang w:eastAsia="zh-CN"/>
          </w:rPr>
          <w:t>4.2.10.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drawHeaderInfo()</w:t>
        </w:r>
        <w:r w:rsidR="003D0C7C">
          <w:rPr>
            <w:noProof/>
            <w:webHidden/>
          </w:rPr>
          <w:tab/>
        </w:r>
        <w:r>
          <w:rPr>
            <w:noProof/>
            <w:webHidden/>
          </w:rPr>
          <w:fldChar w:fldCharType="begin"/>
        </w:r>
        <w:r w:rsidR="003D0C7C">
          <w:rPr>
            <w:noProof/>
            <w:webHidden/>
          </w:rPr>
          <w:instrText xml:space="preserve"> PAGEREF _Toc261532209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0" w:history="1">
        <w:r w:rsidR="003D0C7C" w:rsidRPr="00A3505B">
          <w:rPr>
            <w:rStyle w:val="Hyperlink"/>
            <w:noProof/>
            <w:lang w:eastAsia="zh-CN"/>
          </w:rPr>
          <w:t>4.2.11.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drawGrid()</w:t>
        </w:r>
        <w:r w:rsidR="003D0C7C">
          <w:rPr>
            <w:noProof/>
            <w:webHidden/>
          </w:rPr>
          <w:tab/>
        </w:r>
        <w:r>
          <w:rPr>
            <w:noProof/>
            <w:webHidden/>
          </w:rPr>
          <w:fldChar w:fldCharType="begin"/>
        </w:r>
        <w:r w:rsidR="003D0C7C">
          <w:rPr>
            <w:noProof/>
            <w:webHidden/>
          </w:rPr>
          <w:instrText xml:space="preserve"> PAGEREF _Toc261532210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1" w:history="1">
        <w:r w:rsidR="003D0C7C" w:rsidRPr="00A3505B">
          <w:rPr>
            <w:rStyle w:val="Hyperlink"/>
            <w:noProof/>
            <w:lang w:eastAsia="zh-CN"/>
          </w:rPr>
          <w:t>4.2.12.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drawUnits()</w:t>
        </w:r>
        <w:r w:rsidR="003D0C7C">
          <w:rPr>
            <w:noProof/>
            <w:webHidden/>
          </w:rPr>
          <w:tab/>
        </w:r>
        <w:r>
          <w:rPr>
            <w:noProof/>
            <w:webHidden/>
          </w:rPr>
          <w:fldChar w:fldCharType="begin"/>
        </w:r>
        <w:r w:rsidR="003D0C7C">
          <w:rPr>
            <w:noProof/>
            <w:webHidden/>
          </w:rPr>
          <w:instrText xml:space="preserve"> PAGEREF _Toc261532211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2" w:history="1">
        <w:r w:rsidR="003D0C7C" w:rsidRPr="00A3505B">
          <w:rPr>
            <w:rStyle w:val="Hyperlink"/>
            <w:noProof/>
            <w:lang w:eastAsia="zh-CN"/>
          </w:rPr>
          <w:t>4.2.13.</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drawBackground()</w:t>
        </w:r>
        <w:r w:rsidR="003D0C7C">
          <w:rPr>
            <w:noProof/>
            <w:webHidden/>
          </w:rPr>
          <w:tab/>
        </w:r>
        <w:r>
          <w:rPr>
            <w:noProof/>
            <w:webHidden/>
          </w:rPr>
          <w:fldChar w:fldCharType="begin"/>
        </w:r>
        <w:r w:rsidR="003D0C7C">
          <w:rPr>
            <w:noProof/>
            <w:webHidden/>
          </w:rPr>
          <w:instrText xml:space="preserve"> PAGEREF _Toc261532212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3" w:history="1">
        <w:r w:rsidR="003D0C7C" w:rsidRPr="00A3505B">
          <w:rPr>
            <w:rStyle w:val="Hyperlink"/>
            <w:noProof/>
            <w:lang w:eastAsia="zh-CN"/>
          </w:rPr>
          <w:t>4.2.14.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updateTitleScreen()</w:t>
        </w:r>
        <w:r w:rsidR="003D0C7C">
          <w:rPr>
            <w:noProof/>
            <w:webHidden/>
          </w:rPr>
          <w:tab/>
        </w:r>
        <w:r>
          <w:rPr>
            <w:noProof/>
            <w:webHidden/>
          </w:rPr>
          <w:fldChar w:fldCharType="begin"/>
        </w:r>
        <w:r w:rsidR="003D0C7C">
          <w:rPr>
            <w:noProof/>
            <w:webHidden/>
          </w:rPr>
          <w:instrText xml:space="preserve"> PAGEREF _Toc261532213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4" w:history="1">
        <w:r w:rsidR="003D0C7C" w:rsidRPr="00A3505B">
          <w:rPr>
            <w:rStyle w:val="Hyperlink"/>
            <w:noProof/>
            <w:lang w:eastAsia="zh-CN"/>
          </w:rPr>
          <w:t>4.2.15.</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drawEffects()</w:t>
        </w:r>
        <w:r w:rsidR="003D0C7C">
          <w:rPr>
            <w:noProof/>
            <w:webHidden/>
          </w:rPr>
          <w:tab/>
        </w:r>
        <w:r>
          <w:rPr>
            <w:noProof/>
            <w:webHidden/>
          </w:rPr>
          <w:fldChar w:fldCharType="begin"/>
        </w:r>
        <w:r w:rsidR="003D0C7C">
          <w:rPr>
            <w:noProof/>
            <w:webHidden/>
          </w:rPr>
          <w:instrText xml:space="preserve"> PAGEREF _Toc261532214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5" w:history="1">
        <w:r w:rsidR="003D0C7C" w:rsidRPr="00A3505B">
          <w:rPr>
            <w:rStyle w:val="Hyperlink"/>
            <w:noProof/>
            <w:lang w:eastAsia="zh-CN"/>
          </w:rPr>
          <w:t>4.2.16.</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drawAttack()</w:t>
        </w:r>
        <w:r w:rsidR="003D0C7C">
          <w:rPr>
            <w:noProof/>
            <w:webHidden/>
          </w:rPr>
          <w:tab/>
        </w:r>
        <w:r>
          <w:rPr>
            <w:noProof/>
            <w:webHidden/>
          </w:rPr>
          <w:fldChar w:fldCharType="begin"/>
        </w:r>
        <w:r w:rsidR="003D0C7C">
          <w:rPr>
            <w:noProof/>
            <w:webHidden/>
          </w:rPr>
          <w:instrText xml:space="preserve"> PAGEREF _Toc261532215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6" w:history="1">
        <w:r w:rsidR="003D0C7C" w:rsidRPr="00A3505B">
          <w:rPr>
            <w:rStyle w:val="Hyperlink"/>
            <w:noProof/>
            <w:lang w:eastAsia="zh-CN"/>
          </w:rPr>
          <w:t>4.2.17.</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LoadContent(Database db)</w:t>
        </w:r>
        <w:r w:rsidR="003D0C7C">
          <w:rPr>
            <w:noProof/>
            <w:webHidden/>
          </w:rPr>
          <w:tab/>
        </w:r>
        <w:r>
          <w:rPr>
            <w:noProof/>
            <w:webHidden/>
          </w:rPr>
          <w:fldChar w:fldCharType="begin"/>
        </w:r>
        <w:r w:rsidR="003D0C7C">
          <w:rPr>
            <w:noProof/>
            <w:webHidden/>
          </w:rPr>
          <w:instrText xml:space="preserve"> PAGEREF _Toc261532216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7" w:history="1">
        <w:r w:rsidR="003D0C7C" w:rsidRPr="00A3505B">
          <w:rPr>
            <w:rStyle w:val="Hyperlink"/>
            <w:noProof/>
            <w:lang w:eastAsia="zh-CN"/>
          </w:rPr>
          <w:t>4.2.18.</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unitTest_GenerateContent()</w:t>
        </w:r>
        <w:r w:rsidR="003D0C7C">
          <w:rPr>
            <w:noProof/>
            <w:webHidden/>
          </w:rPr>
          <w:tab/>
        </w:r>
        <w:r>
          <w:rPr>
            <w:noProof/>
            <w:webHidden/>
          </w:rPr>
          <w:fldChar w:fldCharType="begin"/>
        </w:r>
        <w:r w:rsidR="003D0C7C">
          <w:rPr>
            <w:noProof/>
            <w:webHidden/>
          </w:rPr>
          <w:instrText xml:space="preserve"> PAGEREF _Toc261532217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8" w:history="1">
        <w:r w:rsidR="003D0C7C" w:rsidRPr="00A3505B">
          <w:rPr>
            <w:rStyle w:val="Hyperlink"/>
            <w:noProof/>
            <w:lang w:eastAsia="zh-CN"/>
          </w:rPr>
          <w:t>4.2.19.</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unitTest_AddUnits()</w:t>
        </w:r>
        <w:r w:rsidR="003D0C7C">
          <w:rPr>
            <w:noProof/>
            <w:webHidden/>
          </w:rPr>
          <w:tab/>
        </w:r>
        <w:r>
          <w:rPr>
            <w:noProof/>
            <w:webHidden/>
          </w:rPr>
          <w:fldChar w:fldCharType="begin"/>
        </w:r>
        <w:r w:rsidR="003D0C7C">
          <w:rPr>
            <w:noProof/>
            <w:webHidden/>
          </w:rPr>
          <w:instrText xml:space="preserve"> PAGEREF _Toc261532218 \h </w:instrText>
        </w:r>
        <w:r>
          <w:rPr>
            <w:noProof/>
            <w:webHidden/>
          </w:rPr>
        </w:r>
        <w:r>
          <w:rPr>
            <w:noProof/>
            <w:webHidden/>
          </w:rPr>
          <w:fldChar w:fldCharType="separate"/>
        </w:r>
        <w:r w:rsidR="003D0C7C">
          <w:rPr>
            <w:noProof/>
            <w:webHidden/>
          </w:rPr>
          <w:t>20</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19" w:history="1">
        <w:r w:rsidR="003D0C7C" w:rsidRPr="00A3505B">
          <w:rPr>
            <w:rStyle w:val="Hyperlink"/>
            <w:noProof/>
            <w:lang w:eastAsia="zh-CN"/>
          </w:rPr>
          <w:t>4.2.20.</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moveUnit(int vLocPrev, int hLocPrev, int vLocNext, int hLocNext)</w:t>
        </w:r>
        <w:r w:rsidR="003D0C7C">
          <w:rPr>
            <w:noProof/>
            <w:webHidden/>
          </w:rPr>
          <w:tab/>
        </w:r>
        <w:r>
          <w:rPr>
            <w:noProof/>
            <w:webHidden/>
          </w:rPr>
          <w:fldChar w:fldCharType="begin"/>
        </w:r>
        <w:r w:rsidR="003D0C7C">
          <w:rPr>
            <w:noProof/>
            <w:webHidden/>
          </w:rPr>
          <w:instrText xml:space="preserve"> PAGEREF _Toc261532219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DE4549" w:rsidP="003D0C7C">
      <w:pPr>
        <w:pStyle w:val="TOC3"/>
        <w:tabs>
          <w:tab w:val="left" w:pos="1440"/>
          <w:tab w:val="right" w:leader="dot" w:pos="8630"/>
        </w:tabs>
        <w:ind w:leftChars="200" w:left="1440" w:hangingChars="400" w:hanging="960"/>
        <w:rPr>
          <w:rFonts w:asciiTheme="minorHAnsi" w:eastAsiaTheme="minorEastAsia" w:hAnsiTheme="minorHAnsi" w:cstheme="minorBidi"/>
          <w:noProof/>
          <w:kern w:val="2"/>
          <w:sz w:val="21"/>
          <w:szCs w:val="22"/>
          <w:lang w:eastAsia="zh-CN"/>
        </w:rPr>
      </w:pPr>
      <w:hyperlink w:anchor="_Toc261532220" w:history="1">
        <w:r w:rsidR="003D0C7C" w:rsidRPr="00A3505B">
          <w:rPr>
            <w:rStyle w:val="Hyperlink"/>
            <w:noProof/>
            <w:lang w:eastAsia="zh-CN"/>
          </w:rPr>
          <w:t>4.2.21.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void hitUnit(int vLoc, int hLoc, int damage, int vAttackerLoc, int hAttackerLoc)</w:t>
        </w:r>
        <w:r w:rsidR="003D0C7C">
          <w:rPr>
            <w:noProof/>
            <w:webHidden/>
          </w:rPr>
          <w:tab/>
        </w:r>
        <w:r>
          <w:rPr>
            <w:noProof/>
            <w:webHidden/>
          </w:rPr>
          <w:fldChar w:fldCharType="begin"/>
        </w:r>
        <w:r w:rsidR="003D0C7C">
          <w:rPr>
            <w:noProof/>
            <w:webHidden/>
          </w:rPr>
          <w:instrText xml:space="preserve"> PAGEREF _Toc261532220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1" w:history="1">
        <w:r w:rsidR="003D0C7C" w:rsidRPr="00A3505B">
          <w:rPr>
            <w:rStyle w:val="Hyperlink"/>
            <w:noProof/>
            <w:lang w:eastAsia="zh-CN"/>
          </w:rPr>
          <w:t>4.2.22.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killUnit(int vLoc, int hLoc, int vAttackerLoc, int hAttackerLoc)</w:t>
        </w:r>
        <w:r w:rsidR="003D0C7C">
          <w:rPr>
            <w:noProof/>
            <w:webHidden/>
          </w:rPr>
          <w:tab/>
        </w:r>
        <w:r>
          <w:rPr>
            <w:noProof/>
            <w:webHidden/>
          </w:rPr>
          <w:fldChar w:fldCharType="begin"/>
        </w:r>
        <w:r w:rsidR="003D0C7C">
          <w:rPr>
            <w:noProof/>
            <w:webHidden/>
          </w:rPr>
          <w:instrText xml:space="preserve"> PAGEREF _Toc261532221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2" w:history="1">
        <w:r w:rsidR="003D0C7C" w:rsidRPr="00A3505B">
          <w:rPr>
            <w:rStyle w:val="Hyperlink"/>
            <w:noProof/>
          </w:rPr>
          <w:t>4.3.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Member Function</w:t>
        </w:r>
        <w:r w:rsidR="003D0C7C">
          <w:rPr>
            <w:noProof/>
            <w:webHidden/>
          </w:rPr>
          <w:tab/>
        </w:r>
        <w:r>
          <w:rPr>
            <w:noProof/>
            <w:webHidden/>
          </w:rPr>
          <w:fldChar w:fldCharType="begin"/>
        </w:r>
        <w:r w:rsidR="003D0C7C">
          <w:rPr>
            <w:noProof/>
            <w:webHidden/>
          </w:rPr>
          <w:instrText xml:space="preserve"> PAGEREF _Toc261532222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3" w:history="1">
        <w:r w:rsidR="003D0C7C" w:rsidRPr="00A3505B">
          <w:rPr>
            <w:rStyle w:val="Hyperlink"/>
            <w:noProof/>
          </w:rPr>
          <w:t>4.3.1.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Mechanics Member Functions</w:t>
        </w:r>
        <w:r w:rsidR="003D0C7C">
          <w:rPr>
            <w:noProof/>
            <w:webHidden/>
          </w:rPr>
          <w:tab/>
        </w:r>
        <w:r>
          <w:rPr>
            <w:noProof/>
            <w:webHidden/>
          </w:rPr>
          <w:fldChar w:fldCharType="begin"/>
        </w:r>
        <w:r w:rsidR="003D0C7C">
          <w:rPr>
            <w:noProof/>
            <w:webHidden/>
          </w:rPr>
          <w:instrText xml:space="preserve"> PAGEREF _Toc261532223 \h </w:instrText>
        </w:r>
        <w:r>
          <w:rPr>
            <w:noProof/>
            <w:webHidden/>
          </w:rPr>
        </w:r>
        <w:r>
          <w:rPr>
            <w:noProof/>
            <w:webHidden/>
          </w:rPr>
          <w:fldChar w:fldCharType="separate"/>
        </w:r>
        <w:r w:rsidR="003D0C7C">
          <w:rPr>
            <w:noProof/>
            <w:webHidden/>
          </w:rPr>
          <w:t>21</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4" w:history="1">
        <w:r w:rsidR="003D0C7C" w:rsidRPr="00A3505B">
          <w:rPr>
            <w:rStyle w:val="Hyperlink"/>
            <w:noProof/>
          </w:rPr>
          <w:t>4.4.</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Database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_Toc261532224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5" w:history="1">
        <w:r w:rsidR="003D0C7C" w:rsidRPr="00A3505B">
          <w:rPr>
            <w:rStyle w:val="Hyperlink"/>
            <w:noProof/>
          </w:rPr>
          <w:t>4.4.1.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_Toc261532225 \h </w:instrText>
        </w:r>
        <w:r>
          <w:rPr>
            <w:noProof/>
            <w:webHidden/>
          </w:rPr>
        </w:r>
        <w:r>
          <w:rPr>
            <w:noProof/>
            <w:webHidden/>
          </w:rPr>
          <w:fldChar w:fldCharType="separate"/>
        </w:r>
        <w:r w:rsidR="003D0C7C">
          <w:rPr>
            <w:noProof/>
            <w:webHidden/>
          </w:rPr>
          <w:t>24</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6" w:history="1">
        <w:r w:rsidR="003D0C7C" w:rsidRPr="00A3505B">
          <w:rPr>
            <w:rStyle w:val="Hyperlink"/>
            <w:noProof/>
          </w:rPr>
          <w:t>4.4.2.</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Test Window</w:t>
        </w:r>
        <w:r w:rsidR="003D0C7C" w:rsidRPr="00A3505B">
          <w:rPr>
            <w:rStyle w:val="Hyperlink"/>
            <w:noProof/>
          </w:rPr>
          <w:t xml:space="preserve"> Member Functions</w:t>
        </w:r>
        <w:r w:rsidR="003D0C7C" w:rsidRPr="00A3505B">
          <w:rPr>
            <w:rStyle w:val="Hyperlink"/>
            <w:noProof/>
            <w:lang w:eastAsia="zh-CN"/>
          </w:rPr>
          <w:t xml:space="preserve"> (Ye)</w:t>
        </w:r>
        <w:r w:rsidR="003D0C7C">
          <w:rPr>
            <w:noProof/>
            <w:webHidden/>
          </w:rPr>
          <w:tab/>
        </w:r>
        <w:r>
          <w:rPr>
            <w:noProof/>
            <w:webHidden/>
          </w:rPr>
          <w:fldChar w:fldCharType="begin"/>
        </w:r>
        <w:r w:rsidR="003D0C7C">
          <w:rPr>
            <w:noProof/>
            <w:webHidden/>
          </w:rPr>
          <w:instrText xml:space="preserve"> PAGEREF _Toc261532226 \h </w:instrText>
        </w:r>
        <w:r>
          <w:rPr>
            <w:noProof/>
            <w:webHidden/>
          </w:rPr>
        </w:r>
        <w:r>
          <w:rPr>
            <w:noProof/>
            <w:webHidden/>
          </w:rPr>
          <w:fldChar w:fldCharType="separate"/>
        </w:r>
        <w:r w:rsidR="003D0C7C">
          <w:rPr>
            <w:noProof/>
            <w:webHidden/>
          </w:rPr>
          <w:t>27</w:t>
        </w:r>
        <w:r>
          <w:rPr>
            <w:noProof/>
            <w:webHidden/>
          </w:rPr>
          <w:fldChar w:fldCharType="end"/>
        </w:r>
      </w:hyperlink>
    </w:p>
    <w:p w:rsidR="003D0C7C" w:rsidRDefault="00DE454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27" w:history="1">
        <w:r w:rsidR="003D0C7C" w:rsidRPr="00A3505B">
          <w:rPr>
            <w:rStyle w:val="Hyperlink"/>
            <w:noProof/>
          </w:rPr>
          <w:t>5.</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TESTING</w:t>
        </w:r>
        <w:r w:rsidR="003D0C7C">
          <w:rPr>
            <w:noProof/>
            <w:webHidden/>
          </w:rPr>
          <w:tab/>
        </w:r>
        <w:r>
          <w:rPr>
            <w:noProof/>
            <w:webHidden/>
          </w:rPr>
          <w:fldChar w:fldCharType="begin"/>
        </w:r>
        <w:r w:rsidR="003D0C7C">
          <w:rPr>
            <w:noProof/>
            <w:webHidden/>
          </w:rPr>
          <w:instrText xml:space="preserve"> PAGEREF _Toc261532227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28" w:history="1">
        <w:r w:rsidR="003D0C7C" w:rsidRPr="00A3505B">
          <w:rPr>
            <w:rStyle w:val="Hyperlink"/>
            <w:noProof/>
            <w:lang w:eastAsia="zh-CN"/>
          </w:rPr>
          <w:t>5.1.</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Unit Testing</w:t>
        </w:r>
        <w:r w:rsidR="003D0C7C">
          <w:rPr>
            <w:noProof/>
            <w:webHidden/>
          </w:rPr>
          <w:tab/>
        </w:r>
        <w:r>
          <w:rPr>
            <w:noProof/>
            <w:webHidden/>
          </w:rPr>
          <w:fldChar w:fldCharType="begin"/>
        </w:r>
        <w:r w:rsidR="003D0C7C">
          <w:rPr>
            <w:noProof/>
            <w:webHidden/>
          </w:rPr>
          <w:instrText xml:space="preserve"> PAGEREF _Toc261532228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29" w:history="1">
        <w:r w:rsidR="003D0C7C" w:rsidRPr="00A3505B">
          <w:rPr>
            <w:rStyle w:val="Hyperlink"/>
            <w:noProof/>
            <w:lang w:eastAsia="zh-CN"/>
          </w:rPr>
          <w:t>5.1.1.</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User interface</w:t>
        </w:r>
        <w:r w:rsidR="003D0C7C">
          <w:rPr>
            <w:noProof/>
            <w:webHidden/>
          </w:rPr>
          <w:tab/>
        </w:r>
        <w:r>
          <w:rPr>
            <w:noProof/>
            <w:webHidden/>
          </w:rPr>
          <w:fldChar w:fldCharType="begin"/>
        </w:r>
        <w:r w:rsidR="003D0C7C">
          <w:rPr>
            <w:noProof/>
            <w:webHidden/>
          </w:rPr>
          <w:instrText xml:space="preserve"> PAGEREF _Toc261532229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0" w:history="1">
        <w:r w:rsidR="003D0C7C" w:rsidRPr="00A3505B">
          <w:rPr>
            <w:rStyle w:val="Hyperlink"/>
            <w:noProof/>
            <w:lang w:eastAsia="zh-CN"/>
          </w:rPr>
          <w:t>5.1.2.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Graphics</w:t>
        </w:r>
        <w:r w:rsidR="003D0C7C">
          <w:rPr>
            <w:noProof/>
            <w:webHidden/>
          </w:rPr>
          <w:tab/>
        </w:r>
        <w:r>
          <w:rPr>
            <w:noProof/>
            <w:webHidden/>
          </w:rPr>
          <w:fldChar w:fldCharType="begin"/>
        </w:r>
        <w:r w:rsidR="003D0C7C">
          <w:rPr>
            <w:noProof/>
            <w:webHidden/>
          </w:rPr>
          <w:instrText xml:space="preserve"> PAGEREF _Toc261532230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1" w:history="1">
        <w:r w:rsidR="003D0C7C" w:rsidRPr="00A3505B">
          <w:rPr>
            <w:rStyle w:val="Hyperlink"/>
            <w:noProof/>
            <w:lang w:eastAsia="zh-CN"/>
          </w:rPr>
          <w:t>5.1.3.</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Game Mechanics and Aritificial intelligence</w:t>
        </w:r>
        <w:r w:rsidR="003D0C7C">
          <w:rPr>
            <w:noProof/>
            <w:webHidden/>
          </w:rPr>
          <w:tab/>
        </w:r>
        <w:r>
          <w:rPr>
            <w:noProof/>
            <w:webHidden/>
          </w:rPr>
          <w:fldChar w:fldCharType="begin"/>
        </w:r>
        <w:r w:rsidR="003D0C7C">
          <w:rPr>
            <w:noProof/>
            <w:webHidden/>
          </w:rPr>
          <w:instrText xml:space="preserve"> PAGEREF _Toc261532231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DE4549">
      <w:pPr>
        <w:pStyle w:val="TOC3"/>
        <w:tabs>
          <w:tab w:val="left" w:pos="1440"/>
          <w:tab w:val="right" w:leader="dot" w:pos="8630"/>
        </w:tabs>
        <w:rPr>
          <w:rFonts w:asciiTheme="minorHAnsi" w:eastAsiaTheme="minorEastAsia" w:hAnsiTheme="minorHAnsi" w:cstheme="minorBidi"/>
          <w:noProof/>
          <w:kern w:val="2"/>
          <w:sz w:val="21"/>
          <w:szCs w:val="22"/>
          <w:lang w:eastAsia="zh-CN"/>
        </w:rPr>
      </w:pPr>
      <w:hyperlink w:anchor="_Toc261532232" w:history="1">
        <w:r w:rsidR="003D0C7C" w:rsidRPr="00A3505B">
          <w:rPr>
            <w:rStyle w:val="Hyperlink"/>
            <w:noProof/>
            <w:lang w:eastAsia="zh-CN"/>
          </w:rPr>
          <w:t>5.1.4.</w:t>
        </w:r>
        <w:r w:rsidR="003D0C7C">
          <w:rPr>
            <w:rFonts w:asciiTheme="minorHAnsi" w:eastAsiaTheme="minorEastAsia" w:hAnsiTheme="minorHAnsi" w:cstheme="minorBidi"/>
            <w:noProof/>
            <w:kern w:val="2"/>
            <w:sz w:val="21"/>
            <w:szCs w:val="22"/>
            <w:lang w:eastAsia="zh-CN"/>
          </w:rPr>
          <w:tab/>
        </w:r>
        <w:r w:rsidR="003D0C7C" w:rsidRPr="00A3505B">
          <w:rPr>
            <w:rStyle w:val="Hyperlink"/>
            <w:noProof/>
            <w:lang w:eastAsia="zh-CN"/>
          </w:rPr>
          <w:t>Database (Ye)</w:t>
        </w:r>
        <w:r w:rsidR="003D0C7C">
          <w:rPr>
            <w:noProof/>
            <w:webHidden/>
          </w:rPr>
          <w:tab/>
        </w:r>
        <w:r>
          <w:rPr>
            <w:noProof/>
            <w:webHidden/>
          </w:rPr>
          <w:fldChar w:fldCharType="begin"/>
        </w:r>
        <w:r w:rsidR="003D0C7C">
          <w:rPr>
            <w:noProof/>
            <w:webHidden/>
          </w:rPr>
          <w:instrText xml:space="preserve"> PAGEREF _Toc261532232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DE4549">
      <w:pPr>
        <w:pStyle w:val="TOC2"/>
        <w:tabs>
          <w:tab w:val="left" w:pos="960"/>
          <w:tab w:val="right" w:leader="dot" w:pos="8630"/>
        </w:tabs>
        <w:rPr>
          <w:rFonts w:asciiTheme="minorHAnsi" w:eastAsiaTheme="minorEastAsia" w:hAnsiTheme="minorHAnsi" w:cstheme="minorBidi"/>
          <w:noProof/>
          <w:kern w:val="2"/>
          <w:sz w:val="21"/>
          <w:szCs w:val="22"/>
          <w:lang w:eastAsia="zh-CN"/>
        </w:rPr>
      </w:pPr>
      <w:hyperlink w:anchor="_Toc261532233" w:history="1">
        <w:r w:rsidR="003D0C7C" w:rsidRPr="00A3505B">
          <w:rPr>
            <w:rStyle w:val="Hyperlink"/>
            <w:noProof/>
          </w:rPr>
          <w:t>5.2.</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System Testing</w:t>
        </w:r>
        <w:r w:rsidR="003D0C7C">
          <w:rPr>
            <w:noProof/>
            <w:webHidden/>
          </w:rPr>
          <w:tab/>
        </w:r>
        <w:r>
          <w:rPr>
            <w:noProof/>
            <w:webHidden/>
          </w:rPr>
          <w:fldChar w:fldCharType="begin"/>
        </w:r>
        <w:r w:rsidR="003D0C7C">
          <w:rPr>
            <w:noProof/>
            <w:webHidden/>
          </w:rPr>
          <w:instrText xml:space="preserve"> PAGEREF _Toc261532233 \h </w:instrText>
        </w:r>
        <w:r>
          <w:rPr>
            <w:noProof/>
            <w:webHidden/>
          </w:rPr>
        </w:r>
        <w:r>
          <w:rPr>
            <w:noProof/>
            <w:webHidden/>
          </w:rPr>
          <w:fldChar w:fldCharType="separate"/>
        </w:r>
        <w:r w:rsidR="003D0C7C">
          <w:rPr>
            <w:noProof/>
            <w:webHidden/>
          </w:rPr>
          <w:t>28</w:t>
        </w:r>
        <w:r>
          <w:rPr>
            <w:noProof/>
            <w:webHidden/>
          </w:rPr>
          <w:fldChar w:fldCharType="end"/>
        </w:r>
      </w:hyperlink>
    </w:p>
    <w:p w:rsidR="003D0C7C" w:rsidRDefault="00DE4549">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261532234" w:history="1">
        <w:r w:rsidR="003D0C7C" w:rsidRPr="00A3505B">
          <w:rPr>
            <w:rStyle w:val="Hyperlink"/>
            <w:noProof/>
          </w:rPr>
          <w:t>6.</w:t>
        </w:r>
        <w:r w:rsidR="003D0C7C">
          <w:rPr>
            <w:rFonts w:asciiTheme="minorHAnsi" w:eastAsiaTheme="minorEastAsia" w:hAnsiTheme="minorHAnsi" w:cstheme="minorBidi"/>
            <w:noProof/>
            <w:kern w:val="2"/>
            <w:sz w:val="21"/>
            <w:szCs w:val="22"/>
            <w:lang w:eastAsia="zh-CN"/>
          </w:rPr>
          <w:tab/>
        </w:r>
        <w:r w:rsidR="003D0C7C" w:rsidRPr="00A3505B">
          <w:rPr>
            <w:rStyle w:val="Hyperlink"/>
            <w:noProof/>
          </w:rPr>
          <w:t>References (Ye)</w:t>
        </w:r>
        <w:r w:rsidR="003D0C7C">
          <w:rPr>
            <w:noProof/>
            <w:webHidden/>
          </w:rPr>
          <w:tab/>
        </w:r>
        <w:r>
          <w:rPr>
            <w:noProof/>
            <w:webHidden/>
          </w:rPr>
          <w:fldChar w:fldCharType="begin"/>
        </w:r>
        <w:r w:rsidR="003D0C7C">
          <w:rPr>
            <w:noProof/>
            <w:webHidden/>
          </w:rPr>
          <w:instrText xml:space="preserve"> PAGEREF _Toc261532234 \h </w:instrText>
        </w:r>
        <w:r>
          <w:rPr>
            <w:noProof/>
            <w:webHidden/>
          </w:rPr>
        </w:r>
        <w:r>
          <w:rPr>
            <w:noProof/>
            <w:webHidden/>
          </w:rPr>
          <w:fldChar w:fldCharType="separate"/>
        </w:r>
        <w:r w:rsidR="003D0C7C">
          <w:rPr>
            <w:noProof/>
            <w:webHidden/>
          </w:rPr>
          <w:t>29</w:t>
        </w:r>
        <w:r>
          <w:rPr>
            <w:noProof/>
            <w:webHidden/>
          </w:rPr>
          <w:fldChar w:fldCharType="end"/>
        </w:r>
      </w:hyperlink>
    </w:p>
    <w:p w:rsidR="003D0C7C" w:rsidRDefault="00DE4549">
      <w:r>
        <w:fldChar w:fldCharType="end"/>
      </w:r>
    </w:p>
    <w:p w:rsidR="00180E15" w:rsidRDefault="00180E15"/>
    <w:p w:rsidR="00EA42F4" w:rsidRDefault="00F03F9A" w:rsidP="00F03F9A">
      <w:pPr>
        <w:pageBreakBefore/>
        <w:ind w:left="360"/>
        <w:jc w:val="center"/>
        <w:rPr>
          <w:lang w:eastAsia="zh-CN"/>
        </w:rPr>
      </w:pPr>
      <w:r>
        <w:rPr>
          <w:rFonts w:ascii="Arial" w:hAnsi="Arial"/>
          <w:b/>
          <w:bCs/>
          <w:sz w:val="32"/>
        </w:rPr>
        <w:lastRenderedPageBreak/>
        <w:t>List of Figures (</w:t>
      </w:r>
      <w:r>
        <w:rPr>
          <w:rFonts w:ascii="Arial" w:hAnsi="Arial" w:hint="eastAsia"/>
          <w:b/>
          <w:bCs/>
          <w:sz w:val="32"/>
          <w:lang w:eastAsia="zh-CN"/>
        </w:rPr>
        <w:t>Ye)</w:t>
      </w:r>
    </w:p>
    <w:p w:rsidR="00A84723" w:rsidRDefault="00DE4549">
      <w:pPr>
        <w:pStyle w:val="TableofFigures"/>
        <w:tabs>
          <w:tab w:val="right" w:leader="dot" w:pos="8630"/>
        </w:tabs>
        <w:rPr>
          <w:rFonts w:asciiTheme="minorHAnsi" w:eastAsiaTheme="minorEastAsia" w:hAnsiTheme="minorHAnsi" w:cstheme="minorBidi"/>
          <w:noProof/>
          <w:kern w:val="2"/>
          <w:sz w:val="21"/>
          <w:szCs w:val="22"/>
          <w:lang w:eastAsia="zh-CN"/>
        </w:rPr>
      </w:pPr>
      <w:r w:rsidRPr="00DE4549">
        <w:rPr>
          <w:lang w:eastAsia="zh-CN"/>
        </w:rPr>
        <w:fldChar w:fldCharType="begin"/>
      </w:r>
      <w:r w:rsidR="00A84723">
        <w:rPr>
          <w:lang w:eastAsia="zh-CN"/>
        </w:rPr>
        <w:instrText xml:space="preserve"> TOC \h \z \c "Figure" </w:instrText>
      </w:r>
      <w:r w:rsidRPr="00DE4549">
        <w:rPr>
          <w:lang w:eastAsia="zh-CN"/>
        </w:rPr>
        <w:fldChar w:fldCharType="separate"/>
      </w:r>
      <w:hyperlink w:anchor="_Toc261532129" w:history="1">
        <w:r w:rsidR="00A84723" w:rsidRPr="00E2059C">
          <w:rPr>
            <w:rStyle w:val="Hyperlink"/>
            <w:noProof/>
          </w:rPr>
          <w:t>Figure 2</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Program Diagram</w:t>
        </w:r>
        <w:r w:rsidR="00A84723">
          <w:rPr>
            <w:noProof/>
            <w:webHidden/>
          </w:rPr>
          <w:tab/>
        </w:r>
        <w:r>
          <w:rPr>
            <w:noProof/>
            <w:webHidden/>
          </w:rPr>
          <w:fldChar w:fldCharType="begin"/>
        </w:r>
        <w:r w:rsidR="00A84723">
          <w:rPr>
            <w:noProof/>
            <w:webHidden/>
          </w:rPr>
          <w:instrText xml:space="preserve"> PAGEREF _Toc261532129 \h </w:instrText>
        </w:r>
        <w:r>
          <w:rPr>
            <w:noProof/>
            <w:webHidden/>
          </w:rPr>
        </w:r>
        <w:r>
          <w:rPr>
            <w:noProof/>
            <w:webHidden/>
          </w:rPr>
          <w:fldChar w:fldCharType="separate"/>
        </w:r>
        <w:r w:rsidR="00A84723">
          <w:rPr>
            <w:noProof/>
            <w:webHidden/>
          </w:rPr>
          <w:t>8</w:t>
        </w:r>
        <w:r>
          <w:rPr>
            <w:noProof/>
            <w:webHidden/>
          </w:rPr>
          <w:fldChar w:fldCharType="end"/>
        </w:r>
      </w:hyperlink>
    </w:p>
    <w:p w:rsidR="00A84723" w:rsidRDefault="00DE4549">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0" w:history="1">
        <w:r w:rsidR="00A84723" w:rsidRPr="00E2059C">
          <w:rPr>
            <w:rStyle w:val="Hyperlink"/>
            <w:noProof/>
          </w:rPr>
          <w:t>Figure 3</w:t>
        </w:r>
        <w:r w:rsidR="00A84723" w:rsidRPr="00E2059C">
          <w:rPr>
            <w:rStyle w:val="Hyperlink"/>
            <w:noProof/>
          </w:rPr>
          <w:noBreakHyphen/>
          <w:t>1</w:t>
        </w:r>
        <w:r w:rsidR="00A84723" w:rsidRPr="00E2059C">
          <w:rPr>
            <w:rStyle w:val="Hyperlink"/>
            <w:noProof/>
            <w:lang w:eastAsia="zh-CN"/>
          </w:rPr>
          <w:t xml:space="preserve"> </w:t>
        </w:r>
        <w:r w:rsidR="00A84723" w:rsidRPr="00E2059C">
          <w:rPr>
            <w:rStyle w:val="Hyperlink"/>
            <w:noProof/>
          </w:rPr>
          <w:t>Class Diagram</w:t>
        </w:r>
        <w:r w:rsidR="00A84723">
          <w:rPr>
            <w:noProof/>
            <w:webHidden/>
          </w:rPr>
          <w:tab/>
        </w:r>
        <w:r>
          <w:rPr>
            <w:noProof/>
            <w:webHidden/>
          </w:rPr>
          <w:fldChar w:fldCharType="begin"/>
        </w:r>
        <w:r w:rsidR="00A84723">
          <w:rPr>
            <w:noProof/>
            <w:webHidden/>
          </w:rPr>
          <w:instrText xml:space="preserve"> PAGEREF _Toc261532130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DE4549">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1" w:history="1">
        <w:r w:rsidR="00A84723" w:rsidRPr="00E2059C">
          <w:rPr>
            <w:rStyle w:val="Hyperlink"/>
            <w:noProof/>
          </w:rPr>
          <w:t>Figure 3</w:t>
        </w:r>
        <w:r w:rsidR="00A84723" w:rsidRPr="00E2059C">
          <w:rPr>
            <w:rStyle w:val="Hyperlink"/>
            <w:noProof/>
          </w:rPr>
          <w:noBreakHyphen/>
          <w:t>2 Player Class Diagram</w:t>
        </w:r>
        <w:r w:rsidR="00A84723">
          <w:rPr>
            <w:noProof/>
            <w:webHidden/>
          </w:rPr>
          <w:tab/>
        </w:r>
        <w:r>
          <w:rPr>
            <w:noProof/>
            <w:webHidden/>
          </w:rPr>
          <w:fldChar w:fldCharType="begin"/>
        </w:r>
        <w:r w:rsidR="00A84723">
          <w:rPr>
            <w:noProof/>
            <w:webHidden/>
          </w:rPr>
          <w:instrText xml:space="preserve"> PAGEREF _Toc261532131 \h </w:instrText>
        </w:r>
        <w:r>
          <w:rPr>
            <w:noProof/>
            <w:webHidden/>
          </w:rPr>
        </w:r>
        <w:r>
          <w:rPr>
            <w:noProof/>
            <w:webHidden/>
          </w:rPr>
          <w:fldChar w:fldCharType="separate"/>
        </w:r>
        <w:r w:rsidR="00A84723">
          <w:rPr>
            <w:noProof/>
            <w:webHidden/>
          </w:rPr>
          <w:t>11</w:t>
        </w:r>
        <w:r>
          <w:rPr>
            <w:noProof/>
            <w:webHidden/>
          </w:rPr>
          <w:fldChar w:fldCharType="end"/>
        </w:r>
      </w:hyperlink>
    </w:p>
    <w:p w:rsidR="00A84723" w:rsidRDefault="00DE4549">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2" w:history="1">
        <w:r w:rsidR="00A84723" w:rsidRPr="00E2059C">
          <w:rPr>
            <w:rStyle w:val="Hyperlink"/>
            <w:noProof/>
          </w:rPr>
          <w:t>Figure 3</w:t>
        </w:r>
        <w:r w:rsidR="00A84723" w:rsidRPr="00E2059C">
          <w:rPr>
            <w:rStyle w:val="Hyperlink"/>
            <w:noProof/>
          </w:rPr>
          <w:noBreakHyphen/>
          <w:t>3 User Class Diagram</w:t>
        </w:r>
        <w:r w:rsidR="00A84723">
          <w:rPr>
            <w:noProof/>
            <w:webHidden/>
          </w:rPr>
          <w:tab/>
        </w:r>
        <w:r>
          <w:rPr>
            <w:noProof/>
            <w:webHidden/>
          </w:rPr>
          <w:fldChar w:fldCharType="begin"/>
        </w:r>
        <w:r w:rsidR="00A84723">
          <w:rPr>
            <w:noProof/>
            <w:webHidden/>
          </w:rPr>
          <w:instrText xml:space="preserve"> PAGEREF _Toc261532132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DE4549">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3" w:history="1">
        <w:r w:rsidR="00A84723" w:rsidRPr="00E2059C">
          <w:rPr>
            <w:rStyle w:val="Hyperlink"/>
            <w:noProof/>
          </w:rPr>
          <w:t>Figure 3</w:t>
        </w:r>
        <w:r w:rsidR="00A84723" w:rsidRPr="00E2059C">
          <w:rPr>
            <w:rStyle w:val="Hyperlink"/>
            <w:noProof/>
          </w:rPr>
          <w:noBreakHyphen/>
          <w:t>4 AI Class Diagram</w:t>
        </w:r>
        <w:r w:rsidR="00A84723">
          <w:rPr>
            <w:noProof/>
            <w:webHidden/>
          </w:rPr>
          <w:tab/>
        </w:r>
        <w:r>
          <w:rPr>
            <w:noProof/>
            <w:webHidden/>
          </w:rPr>
          <w:fldChar w:fldCharType="begin"/>
        </w:r>
        <w:r w:rsidR="00A84723">
          <w:rPr>
            <w:noProof/>
            <w:webHidden/>
          </w:rPr>
          <w:instrText xml:space="preserve"> PAGEREF _Toc261532133 \h </w:instrText>
        </w:r>
        <w:r>
          <w:rPr>
            <w:noProof/>
            <w:webHidden/>
          </w:rPr>
        </w:r>
        <w:r>
          <w:rPr>
            <w:noProof/>
            <w:webHidden/>
          </w:rPr>
          <w:fldChar w:fldCharType="separate"/>
        </w:r>
        <w:r w:rsidR="00A84723">
          <w:rPr>
            <w:noProof/>
            <w:webHidden/>
          </w:rPr>
          <w:t>12</w:t>
        </w:r>
        <w:r>
          <w:rPr>
            <w:noProof/>
            <w:webHidden/>
          </w:rPr>
          <w:fldChar w:fldCharType="end"/>
        </w:r>
      </w:hyperlink>
    </w:p>
    <w:p w:rsidR="00A84723" w:rsidRDefault="00DE4549">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4" w:history="1">
        <w:r w:rsidR="00A84723" w:rsidRPr="00E2059C">
          <w:rPr>
            <w:rStyle w:val="Hyperlink"/>
            <w:noProof/>
          </w:rPr>
          <w:t>Figure 3</w:t>
        </w:r>
        <w:r w:rsidR="00A84723" w:rsidRPr="00E2059C">
          <w:rPr>
            <w:rStyle w:val="Hyperlink"/>
            <w:noProof/>
          </w:rPr>
          <w:noBreakHyphen/>
          <w:t>5</w:t>
        </w:r>
        <w:r w:rsidR="00A84723" w:rsidRPr="00E2059C">
          <w:rPr>
            <w:rStyle w:val="Hyperlink"/>
            <w:noProof/>
            <w:lang w:eastAsia="zh-CN"/>
          </w:rPr>
          <w:t xml:space="preserve"> </w:t>
        </w:r>
        <w:r w:rsidR="00A84723" w:rsidRPr="00E2059C">
          <w:rPr>
            <w:rStyle w:val="Hyperlink"/>
            <w:noProof/>
          </w:rPr>
          <w:t>Unit Class Diagram</w:t>
        </w:r>
        <w:r w:rsidR="00A84723">
          <w:rPr>
            <w:noProof/>
            <w:webHidden/>
          </w:rPr>
          <w:tab/>
        </w:r>
        <w:r>
          <w:rPr>
            <w:noProof/>
            <w:webHidden/>
          </w:rPr>
          <w:fldChar w:fldCharType="begin"/>
        </w:r>
        <w:r w:rsidR="00A84723">
          <w:rPr>
            <w:noProof/>
            <w:webHidden/>
          </w:rPr>
          <w:instrText xml:space="preserve"> PAGEREF _Toc261532134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DE4549">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5" w:history="1">
        <w:r w:rsidR="00A84723" w:rsidRPr="00E2059C">
          <w:rPr>
            <w:rStyle w:val="Hyperlink"/>
            <w:noProof/>
          </w:rPr>
          <w:t>Figure 3</w:t>
        </w:r>
        <w:r w:rsidR="00A84723" w:rsidRPr="00E2059C">
          <w:rPr>
            <w:rStyle w:val="Hyperlink"/>
            <w:noProof/>
          </w:rPr>
          <w:noBreakHyphen/>
          <w:t>6</w:t>
        </w:r>
        <w:r w:rsidR="00A84723" w:rsidRPr="00E2059C">
          <w:rPr>
            <w:rStyle w:val="Hyperlink"/>
            <w:noProof/>
            <w:lang w:eastAsia="zh-CN"/>
          </w:rPr>
          <w:t xml:space="preserve"> </w:t>
        </w:r>
        <w:r w:rsidR="00A84723" w:rsidRPr="00E2059C">
          <w:rPr>
            <w:rStyle w:val="Hyperlink"/>
            <w:noProof/>
          </w:rPr>
          <w:t>GridBox Class Diagram</w:t>
        </w:r>
        <w:r w:rsidR="00A84723">
          <w:rPr>
            <w:noProof/>
            <w:webHidden/>
          </w:rPr>
          <w:tab/>
        </w:r>
        <w:r>
          <w:rPr>
            <w:noProof/>
            <w:webHidden/>
          </w:rPr>
          <w:fldChar w:fldCharType="begin"/>
        </w:r>
        <w:r w:rsidR="00A84723">
          <w:rPr>
            <w:noProof/>
            <w:webHidden/>
          </w:rPr>
          <w:instrText xml:space="preserve"> PAGEREF _Toc261532135 \h </w:instrText>
        </w:r>
        <w:r>
          <w:rPr>
            <w:noProof/>
            <w:webHidden/>
          </w:rPr>
        </w:r>
        <w:r>
          <w:rPr>
            <w:noProof/>
            <w:webHidden/>
          </w:rPr>
          <w:fldChar w:fldCharType="separate"/>
        </w:r>
        <w:r w:rsidR="00A84723">
          <w:rPr>
            <w:noProof/>
            <w:webHidden/>
          </w:rPr>
          <w:t>13</w:t>
        </w:r>
        <w:r>
          <w:rPr>
            <w:noProof/>
            <w:webHidden/>
          </w:rPr>
          <w:fldChar w:fldCharType="end"/>
        </w:r>
      </w:hyperlink>
    </w:p>
    <w:p w:rsidR="00A84723" w:rsidRDefault="00DE4549">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6" w:history="1">
        <w:r w:rsidR="00A84723" w:rsidRPr="00E2059C">
          <w:rPr>
            <w:rStyle w:val="Hyperlink"/>
            <w:noProof/>
          </w:rPr>
          <w:t>Figure 3</w:t>
        </w:r>
        <w:r w:rsidR="00A84723" w:rsidRPr="00E2059C">
          <w:rPr>
            <w:rStyle w:val="Hyperlink"/>
            <w:noProof/>
          </w:rPr>
          <w:noBreakHyphen/>
          <w:t>7</w:t>
        </w:r>
        <w:r w:rsidR="00A84723" w:rsidRPr="00E2059C">
          <w:rPr>
            <w:rStyle w:val="Hyperlink"/>
            <w:noProof/>
            <w:lang w:eastAsia="zh-CN"/>
          </w:rPr>
          <w:t xml:space="preserve"> </w:t>
        </w:r>
        <w:r w:rsidR="00A84723" w:rsidRPr="00E2059C">
          <w:rPr>
            <w:rStyle w:val="Hyperlink"/>
            <w:noProof/>
          </w:rPr>
          <w:t>Map Class Diagram</w:t>
        </w:r>
        <w:r w:rsidR="00A84723">
          <w:rPr>
            <w:noProof/>
            <w:webHidden/>
          </w:rPr>
          <w:tab/>
        </w:r>
        <w:r>
          <w:rPr>
            <w:noProof/>
            <w:webHidden/>
          </w:rPr>
          <w:fldChar w:fldCharType="begin"/>
        </w:r>
        <w:r w:rsidR="00A84723">
          <w:rPr>
            <w:noProof/>
            <w:webHidden/>
          </w:rPr>
          <w:instrText xml:space="preserve"> PAGEREF _Toc261532136 \h </w:instrText>
        </w:r>
        <w:r>
          <w:rPr>
            <w:noProof/>
            <w:webHidden/>
          </w:rPr>
        </w:r>
        <w:r>
          <w:rPr>
            <w:noProof/>
            <w:webHidden/>
          </w:rPr>
          <w:fldChar w:fldCharType="separate"/>
        </w:r>
        <w:r w:rsidR="00A84723">
          <w:rPr>
            <w:noProof/>
            <w:webHidden/>
          </w:rPr>
          <w:t>14</w:t>
        </w:r>
        <w:r>
          <w:rPr>
            <w:noProof/>
            <w:webHidden/>
          </w:rPr>
          <w:fldChar w:fldCharType="end"/>
        </w:r>
      </w:hyperlink>
    </w:p>
    <w:p w:rsidR="00A84723" w:rsidRDefault="00DE4549">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7" w:history="1">
        <w:r w:rsidR="00A84723" w:rsidRPr="00E2059C">
          <w:rPr>
            <w:rStyle w:val="Hyperlink"/>
            <w:noProof/>
          </w:rPr>
          <w:t>Figure 3</w:t>
        </w:r>
        <w:r w:rsidR="00A84723" w:rsidRPr="00E2059C">
          <w:rPr>
            <w:rStyle w:val="Hyperlink"/>
            <w:noProof/>
          </w:rPr>
          <w:noBreakHyphen/>
          <w:t>8</w:t>
        </w:r>
        <w:r w:rsidR="00A84723" w:rsidRPr="00E2059C">
          <w:rPr>
            <w:rStyle w:val="Hyperlink"/>
            <w:noProof/>
            <w:lang w:eastAsia="zh-CN"/>
          </w:rPr>
          <w:t xml:space="preserve"> </w:t>
        </w:r>
        <w:r w:rsidR="00A84723" w:rsidRPr="00E2059C">
          <w:rPr>
            <w:rStyle w:val="Hyperlink"/>
            <w:noProof/>
          </w:rPr>
          <w:t>Mechanics Class Diagram</w:t>
        </w:r>
        <w:r w:rsidR="00A84723">
          <w:rPr>
            <w:noProof/>
            <w:webHidden/>
          </w:rPr>
          <w:tab/>
        </w:r>
        <w:r>
          <w:rPr>
            <w:noProof/>
            <w:webHidden/>
          </w:rPr>
          <w:fldChar w:fldCharType="begin"/>
        </w:r>
        <w:r w:rsidR="00A84723">
          <w:rPr>
            <w:noProof/>
            <w:webHidden/>
          </w:rPr>
          <w:instrText xml:space="preserve"> PAGEREF _Toc261532137 \h </w:instrText>
        </w:r>
        <w:r>
          <w:rPr>
            <w:noProof/>
            <w:webHidden/>
          </w:rPr>
        </w:r>
        <w:r>
          <w:rPr>
            <w:noProof/>
            <w:webHidden/>
          </w:rPr>
          <w:fldChar w:fldCharType="separate"/>
        </w:r>
        <w:r w:rsidR="00A84723">
          <w:rPr>
            <w:noProof/>
            <w:webHidden/>
          </w:rPr>
          <w:t>16</w:t>
        </w:r>
        <w:r>
          <w:rPr>
            <w:noProof/>
            <w:webHidden/>
          </w:rPr>
          <w:fldChar w:fldCharType="end"/>
        </w:r>
      </w:hyperlink>
    </w:p>
    <w:p w:rsidR="00A84723" w:rsidRDefault="00DE4549">
      <w:pPr>
        <w:pStyle w:val="TableofFigures"/>
        <w:tabs>
          <w:tab w:val="right" w:leader="dot" w:pos="8630"/>
        </w:tabs>
        <w:rPr>
          <w:rFonts w:asciiTheme="minorHAnsi" w:eastAsiaTheme="minorEastAsia" w:hAnsiTheme="minorHAnsi" w:cstheme="minorBidi"/>
          <w:noProof/>
          <w:kern w:val="2"/>
          <w:sz w:val="21"/>
          <w:szCs w:val="22"/>
          <w:lang w:eastAsia="zh-CN"/>
        </w:rPr>
      </w:pPr>
      <w:hyperlink w:anchor="_Toc261532138" w:history="1">
        <w:r w:rsidR="00A84723" w:rsidRPr="00E2059C">
          <w:rPr>
            <w:rStyle w:val="Hyperlink"/>
            <w:noProof/>
          </w:rPr>
          <w:t>Figure 3</w:t>
        </w:r>
        <w:r w:rsidR="00A84723" w:rsidRPr="00E2059C">
          <w:rPr>
            <w:rStyle w:val="Hyperlink"/>
            <w:noProof/>
          </w:rPr>
          <w:noBreakHyphen/>
          <w:t>9</w:t>
        </w:r>
        <w:r w:rsidR="00A84723" w:rsidRPr="00E2059C">
          <w:rPr>
            <w:rStyle w:val="Hyperlink"/>
            <w:noProof/>
            <w:lang w:eastAsia="zh-CN"/>
          </w:rPr>
          <w:t xml:space="preserve"> Interaction between database class and UI module, global classes (Ye)</w:t>
        </w:r>
        <w:r w:rsidR="00A84723">
          <w:rPr>
            <w:noProof/>
            <w:webHidden/>
          </w:rPr>
          <w:tab/>
        </w:r>
        <w:r>
          <w:rPr>
            <w:noProof/>
            <w:webHidden/>
          </w:rPr>
          <w:fldChar w:fldCharType="begin"/>
        </w:r>
        <w:r w:rsidR="00A84723">
          <w:rPr>
            <w:noProof/>
            <w:webHidden/>
          </w:rPr>
          <w:instrText xml:space="preserve"> PAGEREF _Toc261532138 \h </w:instrText>
        </w:r>
        <w:r>
          <w:rPr>
            <w:noProof/>
            <w:webHidden/>
          </w:rPr>
        </w:r>
        <w:r>
          <w:rPr>
            <w:noProof/>
            <w:webHidden/>
          </w:rPr>
          <w:fldChar w:fldCharType="separate"/>
        </w:r>
        <w:r w:rsidR="00A84723">
          <w:rPr>
            <w:noProof/>
            <w:webHidden/>
          </w:rPr>
          <w:t>19</w:t>
        </w:r>
        <w:r>
          <w:rPr>
            <w:noProof/>
            <w:webHidden/>
          </w:rPr>
          <w:fldChar w:fldCharType="end"/>
        </w:r>
      </w:hyperlink>
    </w:p>
    <w:p w:rsidR="00A867F9" w:rsidRDefault="00DE4549">
      <w:pPr>
        <w:rPr>
          <w:lang w:eastAsia="zh-CN"/>
        </w:rPr>
        <w:sectPr w:rsidR="00A867F9">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r>
        <w:rPr>
          <w:lang w:eastAsia="zh-CN"/>
        </w:rPr>
        <w:fldChar w:fldCharType="end"/>
      </w: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1" w:name="_Toc258922444"/>
      <w:bookmarkStart w:id="2" w:name="_Toc261529479"/>
      <w:bookmarkStart w:id="3" w:name="_Toc261530803"/>
      <w:bookmarkStart w:id="4" w:name="_Ref261531341"/>
      <w:bookmarkStart w:id="5" w:name="_Ref261531348"/>
      <w:bookmarkStart w:id="6" w:name="_Toc261532171"/>
      <w:r>
        <w:lastRenderedPageBreak/>
        <w:t>I</w:t>
      </w:r>
      <w:r w:rsidR="00F60540">
        <w:t>ntroduction (Obi)</w:t>
      </w:r>
      <w:bookmarkEnd w:id="1"/>
      <w:bookmarkEnd w:id="2"/>
      <w:bookmarkEnd w:id="3"/>
      <w:bookmarkEnd w:id="4"/>
      <w:bookmarkEnd w:id="5"/>
      <w:bookmarkEnd w:id="6"/>
    </w:p>
    <w:p w:rsidR="00F60540" w:rsidRDefault="00F60540" w:rsidP="00191D85">
      <w:pPr>
        <w:ind w:left="360"/>
      </w:pPr>
      <w:r>
        <w:t>This document describes the functions of the Duel Reality modules, in accordance with its Architectural Specification</w:t>
      </w:r>
      <w:r w:rsidR="00CB41B9">
        <w:t xml:space="preserve"> </w:t>
      </w:r>
      <w:r w:rsidR="00DE4549">
        <w:fldChar w:fldCharType="begin"/>
      </w:r>
      <w:r w:rsidR="00CB41B9">
        <w:instrText xml:space="preserve"> REF _Ref258831037 \n \h </w:instrText>
      </w:r>
      <w:r w:rsidR="00DE4549">
        <w:fldChar w:fldCharType="separate"/>
      </w:r>
      <w:r w:rsidR="00CB41B9">
        <w:t>[2]</w:t>
      </w:r>
      <w:r w:rsidR="00DE4549">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7" w:name="_Toc258922445"/>
      <w:bookmarkStart w:id="8" w:name="_Toc261529480"/>
      <w:bookmarkStart w:id="9" w:name="_Toc261530804"/>
      <w:bookmarkStart w:id="10" w:name="_Toc261532172"/>
      <w:r w:rsidRPr="0088325A">
        <w:t>Document Purpose (Tom)</w:t>
      </w:r>
      <w:bookmarkEnd w:id="7"/>
      <w:bookmarkEnd w:id="8"/>
      <w:bookmarkEnd w:id="9"/>
      <w:bookmarkEnd w:id="10"/>
    </w:p>
    <w:p w:rsidR="00F60540" w:rsidRDefault="00F60540" w:rsidP="00191D85">
      <w:pPr>
        <w:autoSpaceDE w:val="0"/>
        <w:spacing w:after="0"/>
        <w:ind w:left="360"/>
        <w:jc w:val="left"/>
      </w:pPr>
      <w:r>
        <w:t xml:space="preserve">The purpose of this document is to </w:t>
      </w:r>
      <w:r w:rsidR="00124EBC">
        <w:t xml:space="preserve">specify </w:t>
      </w:r>
      <w:r w:rsidR="00B1278D">
        <w:t xml:space="preserve">any and all </w:t>
      </w:r>
      <w:r w:rsidR="001451C7">
        <w:t>important</w:t>
      </w:r>
      <w:r w:rsidR="00124EBC">
        <w:t xml:space="preserve"> design details </w:t>
      </w:r>
      <w:r>
        <w:t xml:space="preserve">for the development </w:t>
      </w:r>
      <w:r w:rsidR="0008139F">
        <w:t xml:space="preserve">and maintenance </w:t>
      </w:r>
      <w:r>
        <w:t>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11" w:name="_Toc258922446"/>
      <w:bookmarkStart w:id="12" w:name="_Toc261529481"/>
      <w:bookmarkStart w:id="13" w:name="_Toc261530805"/>
      <w:bookmarkStart w:id="14" w:name="_Toc261532173"/>
      <w:r>
        <w:t>Product Scope (Josh)</w:t>
      </w:r>
      <w:bookmarkEnd w:id="11"/>
      <w:bookmarkEnd w:id="12"/>
      <w:bookmarkEnd w:id="13"/>
      <w:bookmarkEnd w:id="14"/>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15" w:name="_Toc258922447"/>
      <w:bookmarkStart w:id="16" w:name="_Toc261529482"/>
      <w:bookmarkStart w:id="17" w:name="_Toc261530806"/>
      <w:bookmarkStart w:id="18" w:name="_Toc261532174"/>
      <w:r>
        <w:t>Terminology</w:t>
      </w:r>
      <w:bookmarkEnd w:id="15"/>
      <w:bookmarkEnd w:id="16"/>
      <w:bookmarkEnd w:id="17"/>
      <w:bookmarkEnd w:id="18"/>
      <w:r w:rsidR="00C339D5">
        <w:t xml:space="preserve"> (Obi)</w:t>
      </w:r>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19" w:name="_Toc258922448"/>
      <w:bookmarkStart w:id="20" w:name="_Toc261529483"/>
      <w:bookmarkStart w:id="21" w:name="_Toc261530807"/>
      <w:bookmarkStart w:id="22" w:name="_Toc261532175"/>
      <w:r>
        <w:t>Acronyms</w:t>
      </w:r>
      <w:bookmarkEnd w:id="19"/>
      <w:bookmarkEnd w:id="20"/>
      <w:bookmarkEnd w:id="21"/>
      <w:bookmarkEnd w:id="22"/>
      <w:r w:rsidR="00C339D5">
        <w:t xml:space="preserve"> (Obi)</w:t>
      </w:r>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23" w:name="_Toc258922449"/>
      <w:bookmarkStart w:id="24" w:name="_Toc261529484"/>
      <w:bookmarkStart w:id="25" w:name="_Toc261530808"/>
      <w:bookmarkStart w:id="26" w:name="_Toc261532176"/>
      <w:r>
        <w:t>Overall Description</w:t>
      </w:r>
      <w:bookmarkEnd w:id="23"/>
      <w:r w:rsidR="00D43B91">
        <w:t xml:space="preserve"> (Josh)</w:t>
      </w:r>
      <w:bookmarkEnd w:id="24"/>
      <w:bookmarkEnd w:id="25"/>
      <w:bookmarkEnd w:id="26"/>
    </w:p>
    <w:p w:rsidR="00191D85" w:rsidRDefault="0084348C" w:rsidP="004C267A">
      <w:pPr>
        <w:ind w:left="360"/>
        <w:rPr>
          <w:b/>
        </w:rPr>
      </w:pPr>
      <w:r>
        <w:t>Duel Reality is a game comprised of four main parts, or modules.  Those modules are shown in relation below in Figure(</w:t>
      </w:r>
      <w:r w:rsidR="004016E7">
        <w:t>1</w:t>
      </w:r>
      <w:r>
        <w:t xml:space="preserve">) and are called: Visualization, User Interaction, Game Mechanics &amp; AI, and Database. </w:t>
      </w:r>
      <w:r w:rsidR="00D43B91" w:rsidRPr="00191D85">
        <w:t>The program displays graphics and text on the screen and interacts with the user by use of the mouse and keyboard.  The Interactivity portion of the</w:t>
      </w:r>
      <w:r>
        <w:t xml:space="preserve"> </w:t>
      </w:r>
      <w:r w:rsidR="00D43B91" w:rsidRPr="00191D85">
        <w:t>User Interface takes input from the user and uses that to update the game</w:t>
      </w:r>
      <w:r>
        <w:t xml:space="preserve"> conditions</w:t>
      </w:r>
      <w:r w:rsidR="00D43B91" w:rsidRPr="00191D85">
        <w:t xml:space="preserve">, which </w:t>
      </w:r>
      <w:r>
        <w:t>are</w:t>
      </w:r>
      <w:r w:rsidR="00D43B91" w:rsidRPr="00191D85">
        <w:t xml:space="preserve"> then output back to the screen </w:t>
      </w:r>
      <w:r>
        <w:t xml:space="preserve">and speakers </w:t>
      </w:r>
      <w:r w:rsidR="00D43B91" w:rsidRPr="00191D85">
        <w:t>from the Visualization part of the User Interface.  The Interactivity portion of the User Interface</w:t>
      </w:r>
      <w:r>
        <w:t xml:space="preserve"> </w:t>
      </w:r>
      <w:r w:rsidR="00D43B91" w:rsidRPr="00191D85">
        <w:t>is responsible for handling player commands like “move here” and “attack this target”</w:t>
      </w:r>
      <w:r>
        <w:t xml:space="preserve"> and for passing that information to the Game Mechanics module.</w:t>
      </w:r>
      <w:r w:rsidR="00D43B91" w:rsidRPr="00191D85">
        <w:t xml:space="preserve">  It is also responsible for </w:t>
      </w:r>
      <w:r>
        <w:t xml:space="preserve">acting as the User’s access point for database functions </w:t>
      </w:r>
      <w:r w:rsidR="00D43B91" w:rsidRPr="00191D85">
        <w:t>such as the log-in of</w:t>
      </w:r>
      <w:r>
        <w:t xml:space="preserve"> new and returning</w:t>
      </w:r>
      <w:r w:rsidR="00D43B91" w:rsidRPr="00191D85">
        <w:t xml:space="preserve"> players,</w:t>
      </w:r>
      <w:r>
        <w:t xml:space="preserve"> individual</w:t>
      </w:r>
      <w:r w:rsidR="00D43B91" w:rsidRPr="00191D85">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F1613E">
      <w:pPr>
        <w:ind w:left="360"/>
      </w:pPr>
      <w:r w:rsidRPr="00C509CF">
        <w:lastRenderedPageBreak/>
        <w:t>The Game Mechanics section handles the inputs from the User Interface</w:t>
      </w:r>
      <w:r w:rsidR="0084348C">
        <w:t>,</w:t>
      </w:r>
      <w:r w:rsidRPr="00C509CF">
        <w:t xml:space="preserve"> applies the game rules </w:t>
      </w:r>
      <w:r w:rsidR="0084348C">
        <w:t>to actions requested by the Player.</w:t>
      </w:r>
      <w:r w:rsidRPr="00C509CF">
        <w:t xml:space="preserve"> </w:t>
      </w:r>
      <w:r w:rsidR="0084348C">
        <w:t xml:space="preserve">calculates </w:t>
      </w:r>
      <w:r w:rsidRPr="00C509CF">
        <w:t xml:space="preserve">the internal math between objects, returning the results to the </w:t>
      </w:r>
      <w:r w:rsidR="0084348C">
        <w:t xml:space="preserve">Visualization module </w:t>
      </w:r>
      <w:r w:rsidRPr="00C509CF">
        <w:t xml:space="preserve">to be displayed on the </w:t>
      </w:r>
      <w:r w:rsidR="0084348C">
        <w:t>screen</w:t>
      </w:r>
      <w:r w:rsidRPr="00C509CF">
        <w:t>.  The game mechanics section also handles the Artificial Intelligence giv</w:t>
      </w:r>
      <w:r w:rsidR="0084348C">
        <w:t>es</w:t>
      </w:r>
      <w:r w:rsidRPr="00C509CF">
        <w:t xml:space="preserve"> the player a playable opponent. </w:t>
      </w:r>
    </w:p>
    <w:p w:rsidR="00191D85" w:rsidRDefault="00D43B91" w:rsidP="00F1613E">
      <w:pPr>
        <w:ind w:left="360"/>
      </w:pPr>
      <w:r w:rsidRPr="00C509CF">
        <w:t xml:space="preserve">The Database section is responsible for retaining the data associated with the </w:t>
      </w:r>
      <w:r w:rsidR="0084348C">
        <w:t xml:space="preserve">players, </w:t>
      </w:r>
      <w:r w:rsidRPr="00C509CF">
        <w:t xml:space="preserve">game </w:t>
      </w:r>
      <w:r w:rsidR="0084348C">
        <w:t xml:space="preserve">settings, </w:t>
      </w:r>
      <w:r w:rsidRPr="00C509CF">
        <w:t>and the units</w:t>
      </w:r>
      <w:r w:rsidR="0084348C">
        <w:t xml:space="preserve">.  The database has functions which save and load the data </w:t>
      </w:r>
      <w:r w:rsidRPr="00C509CF">
        <w:t xml:space="preserve">to the Game Mechanics and User Interface </w:t>
      </w:r>
      <w:r w:rsidR="00B34B1F">
        <w:t>sections when needed</w:t>
      </w:r>
      <w:r w:rsidR="00B34B1F">
        <w:rPr>
          <w:rFonts w:hint="eastAsia"/>
          <w:lang w:eastAsia="zh-CN"/>
        </w:rPr>
        <w:t xml:space="preserve"> </w:t>
      </w:r>
      <w:r w:rsidR="0084348C">
        <w:t xml:space="preserve">for processing. </w:t>
      </w:r>
    </w:p>
    <w:p w:rsidR="00CC79BB" w:rsidRDefault="00C339D5" w:rsidP="00CC79BB">
      <w:pPr>
        <w:keepNext/>
        <w:ind w:left="360"/>
        <w:jc w:val="center"/>
      </w:pPr>
      <w:r w:rsidRPr="00DE4549">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5pt;height:254.9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5A1B9B" w:rsidRDefault="00CC79BB" w:rsidP="00CC79BB">
      <w:pPr>
        <w:pStyle w:val="Caption"/>
        <w:jc w:val="center"/>
      </w:pPr>
      <w:bookmarkStart w:id="27" w:name="_Ref261535691"/>
      <w:bookmarkStart w:id="28" w:name="_Toc261532129"/>
      <w:r>
        <w:t xml:space="preserve">Figure </w:t>
      </w:r>
      <w:fldSimple w:instr=" STYLEREF 1 \s ">
        <w:r w:rsidR="00132F64">
          <w:rPr>
            <w:noProof/>
          </w:rPr>
          <w:t>2</w:t>
        </w:r>
      </w:fldSimple>
      <w:r w:rsidR="007D2A76">
        <w:noBreakHyphen/>
      </w:r>
      <w:fldSimple w:instr=" SEQ Figure \* ARABIC \s 1 ">
        <w:r w:rsidR="00132F64">
          <w:rPr>
            <w:noProof/>
          </w:rPr>
          <w:t>1</w:t>
        </w:r>
      </w:fldSimple>
      <w:bookmarkEnd w:id="27"/>
      <w:r>
        <w:rPr>
          <w:rFonts w:hint="eastAsia"/>
          <w:b w:val="0"/>
          <w:bCs w:val="0"/>
          <w:sz w:val="24"/>
          <w:szCs w:val="24"/>
          <w:lang w:eastAsia="zh-CN"/>
        </w:rPr>
        <w:t xml:space="preserve"> </w:t>
      </w:r>
      <w:r w:rsidR="004016E7">
        <w:t>Program Diagram</w:t>
      </w:r>
      <w:bookmarkEnd w:id="28"/>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240308">
      <w:pPr>
        <w:pStyle w:val="Heading2"/>
        <w:numPr>
          <w:ilvl w:val="1"/>
          <w:numId w:val="1"/>
        </w:numPr>
      </w:pPr>
      <w:bookmarkStart w:id="29" w:name="_Toc261529485"/>
      <w:bookmarkStart w:id="30" w:name="_Toc261530809"/>
      <w:bookmarkStart w:id="31" w:name="_Toc261532177"/>
      <w:r>
        <w:lastRenderedPageBreak/>
        <w:t>Module Description</w:t>
      </w:r>
      <w:bookmarkEnd w:id="29"/>
      <w:bookmarkEnd w:id="30"/>
      <w:bookmarkEnd w:id="31"/>
      <w:r>
        <w:t xml:space="preserve">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240308">
      <w:pPr>
        <w:pStyle w:val="Heading2"/>
        <w:numPr>
          <w:ilvl w:val="2"/>
          <w:numId w:val="1"/>
        </w:numPr>
      </w:pPr>
      <w:bookmarkStart w:id="32" w:name="_Toc261529486"/>
      <w:bookmarkStart w:id="33" w:name="_Toc261530810"/>
      <w:bookmarkStart w:id="34" w:name="_Toc261532178"/>
      <w:r>
        <w:t>UI</w:t>
      </w:r>
      <w:bookmarkEnd w:id="32"/>
      <w:bookmarkEnd w:id="33"/>
      <w:bookmarkEnd w:id="34"/>
      <w:r>
        <w:t xml:space="preserve"> </w:t>
      </w:r>
      <w:r w:rsidR="008344F7">
        <w:t>(Obi)</w:t>
      </w:r>
    </w:p>
    <w:p w:rsidR="008344F7" w:rsidRDefault="008344F7" w:rsidP="008344F7">
      <w:r>
        <w:t xml:space="preserve">The UI module provides initial interaction with the user at the start of the game. </w:t>
      </w:r>
      <w:r w:rsidR="00B60EEA">
        <w:t>The interaction includes, but is not limited to, loading a game, creating a new game and selecting a</w:t>
      </w:r>
      <w:r w:rsidR="001B6556">
        <w:t xml:space="preserve"> team for the battle</w:t>
      </w:r>
      <w:r w:rsidR="00B60EEA">
        <w:t>.</w:t>
      </w:r>
    </w:p>
    <w:p w:rsidR="00D80782" w:rsidRDefault="00D80782" w:rsidP="008344F7">
      <w:r>
        <w:t xml:space="preserve">The UI is expected to </w:t>
      </w:r>
      <w:r w:rsidR="00C3397D">
        <w:t xml:space="preserve">enable the user </w:t>
      </w:r>
      <w:r>
        <w:t>fetch the data necessary configur</w:t>
      </w:r>
      <w:r w:rsidR="00C3397D">
        <w:t>ing</w:t>
      </w:r>
      <w:r>
        <w:t xml:space="preserve"> a battle.</w:t>
      </w:r>
      <w:r w:rsidR="00C3397D">
        <w:t xml:space="preserve"> The UI is also expected to enable the user store define data, to be retrieved during an active battle.</w:t>
      </w:r>
    </w:p>
    <w:p w:rsidR="00192058" w:rsidRPr="008344F7" w:rsidRDefault="00192058" w:rsidP="008344F7">
      <w:r>
        <w:t xml:space="preserve">During an active battle, the user will also interact with the application via the graphics module. </w:t>
      </w:r>
      <w:r w:rsidR="003E498A">
        <w:t xml:space="preserve">Access to the UI’s action items </w:t>
      </w:r>
      <w:r w:rsidR="00DF5823">
        <w:t>will be limited during an active game battle, in order t</w:t>
      </w:r>
      <w:r w:rsidR="007C3C83">
        <w:t>o make the game more enjoyable.</w:t>
      </w:r>
      <w:r w:rsidR="00F405C5">
        <w:t xml:space="preserve"> Therefore, the UI’s interface will implement two modes: config mode and battle mode. </w:t>
      </w:r>
      <w:r w:rsidR="009F2D5E">
        <w:t xml:space="preserve">When in config mode, the user will have the ability to start a new game </w:t>
      </w:r>
      <w:r w:rsidR="00314652">
        <w:t>but will not have access to an “attack” button, for example. In reverse, when in battle mode, the user will have access to an “attack” but will not be able to start a new game.</w:t>
      </w:r>
    </w:p>
    <w:p w:rsidR="005A1B9B" w:rsidRDefault="005A1B9B" w:rsidP="00240308">
      <w:pPr>
        <w:pStyle w:val="Heading2"/>
        <w:numPr>
          <w:ilvl w:val="2"/>
          <w:numId w:val="1"/>
        </w:numPr>
      </w:pPr>
      <w:bookmarkStart w:id="35" w:name="_Toc261529487"/>
      <w:bookmarkStart w:id="36" w:name="_Toc261530811"/>
      <w:bookmarkStart w:id="37" w:name="_Toc261532179"/>
      <w:r>
        <w:t>Graphics</w:t>
      </w:r>
      <w:bookmarkEnd w:id="35"/>
      <w:bookmarkEnd w:id="36"/>
      <w:bookmarkEnd w:id="37"/>
      <w:r w:rsidR="00B1278D">
        <w:t xml:space="preserve"> (Tom)</w:t>
      </w:r>
    </w:p>
    <w:p w:rsidR="007C7965" w:rsidRDefault="007C7965" w:rsidP="007C7965">
      <w:pPr>
        <w:ind w:left="720"/>
      </w:pPr>
      <w:r>
        <w:t>The game graphics module makes visible to the user a region of the main user interface which allows for the displaying of the game graphics while allowing a certain degree of user interaction.</w:t>
      </w:r>
    </w:p>
    <w:p w:rsidR="004C22E2" w:rsidRPr="007C7965" w:rsidRDefault="004C22E2" w:rsidP="007C7965">
      <w:pPr>
        <w:ind w:left="720"/>
      </w:pPr>
      <w:r>
        <w:t>The game graphics module is intended to access relevant battle and user data from external modules and display them appropriately.  The game graphics module also manages some game mechanics such as the action points and instantaneous state of every unit in play.  The game graphics module also makes available to external m</w:t>
      </w:r>
      <w:r w:rsidR="009944E9">
        <w:t>odules such as the UI and game mechanics modules a set of functions which control the state of the graphics.</w:t>
      </w:r>
    </w:p>
    <w:p w:rsidR="00191D85" w:rsidRDefault="005A1B9B" w:rsidP="00240308">
      <w:pPr>
        <w:pStyle w:val="Heading2"/>
        <w:numPr>
          <w:ilvl w:val="2"/>
          <w:numId w:val="1"/>
        </w:numPr>
      </w:pPr>
      <w:bookmarkStart w:id="38" w:name="_Toc261529488"/>
      <w:bookmarkStart w:id="39" w:name="_Toc261530812"/>
      <w:bookmarkStart w:id="40" w:name="_Toc261532180"/>
      <w:r>
        <w:t>Game Mechanics</w:t>
      </w:r>
      <w:r w:rsidR="0084348C">
        <w:t xml:space="preserve"> &amp; Artificial Intelligence</w:t>
      </w:r>
      <w:bookmarkEnd w:id="38"/>
      <w:bookmarkEnd w:id="39"/>
      <w:bookmarkEnd w:id="40"/>
    </w:p>
    <w:p w:rsidR="00D43B91" w:rsidRPr="00191D85" w:rsidRDefault="00D43B91" w:rsidP="00F1613E">
      <w:pPr>
        <w:ind w:left="720"/>
        <w:rPr>
          <w:b/>
        </w:rPr>
      </w:pPr>
      <w:bookmarkStart w:id="41" w:name="_Toc261529489"/>
      <w:r w:rsidRPr="00191D85">
        <w:t xml:space="preserve">The Game Mechanics module comprises the rules about how the different parts of the program work together to present the player with a full experience.  In this </w:t>
      </w:r>
      <w:r w:rsidRPr="00191D85">
        <w:lastRenderedPageBreak/>
        <w:t>section are defined the units, their interaction with the board and the players, the basic rules of the game including movement and actions</w:t>
      </w:r>
      <w:r w:rsidR="0084348C">
        <w:t>, what those entail, and when they are allowed.</w:t>
      </w:r>
      <w:bookmarkEnd w:id="41"/>
      <w:r w:rsidR="0084348C">
        <w:t xml:space="preserve">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bookmarkStart w:id="42" w:name="_Toc261529490"/>
      <w:bookmarkStart w:id="43" w:name="_Toc261530813"/>
      <w:bookmarkStart w:id="44" w:name="_Toc261532181"/>
      <w:r>
        <w:t>Database</w:t>
      </w:r>
      <w:r w:rsidR="000037D0">
        <w:rPr>
          <w:rFonts w:eastAsiaTheme="minorEastAsia" w:hint="eastAsia"/>
          <w:lang w:eastAsia="zh-CN"/>
        </w:rPr>
        <w:t xml:space="preserve"> (Ye)</w:t>
      </w:r>
      <w:bookmarkEnd w:id="42"/>
      <w:bookmarkEnd w:id="43"/>
      <w:bookmarkEnd w:id="44"/>
    </w:p>
    <w:p w:rsidR="00BD6221" w:rsidRPr="00BD6221" w:rsidRDefault="00BD6221" w:rsidP="00F1613E">
      <w:pPr>
        <w:ind w:left="720"/>
        <w:rPr>
          <w:rFonts w:eastAsiaTheme="minorEastAsia"/>
          <w:b/>
          <w:lang w:eastAsia="zh-CN"/>
        </w:rPr>
      </w:pPr>
      <w:bookmarkStart w:id="45" w:name="_Toc261529491"/>
      <w:r w:rsidRPr="00BD6221">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bookmarkEnd w:id="45"/>
    </w:p>
    <w:p w:rsidR="00F60540" w:rsidRDefault="00F60540" w:rsidP="00240308">
      <w:pPr>
        <w:pStyle w:val="Heading2"/>
        <w:numPr>
          <w:ilvl w:val="1"/>
          <w:numId w:val="1"/>
        </w:numPr>
      </w:pPr>
      <w:bookmarkStart w:id="46" w:name="_Toc258922456"/>
      <w:bookmarkStart w:id="47" w:name="_Toc261529492"/>
      <w:bookmarkStart w:id="48" w:name="_Toc261530814"/>
      <w:bookmarkStart w:id="49" w:name="_Toc261532182"/>
      <w:r>
        <w:t>Design Constraints (Josh)</w:t>
      </w:r>
      <w:bookmarkEnd w:id="46"/>
      <w:bookmarkEnd w:id="47"/>
      <w:bookmarkEnd w:id="48"/>
      <w:bookmarkEnd w:id="49"/>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50" w:name="_Toc258922457"/>
      <w:bookmarkStart w:id="51" w:name="_Toc261529493"/>
      <w:bookmarkStart w:id="52" w:name="_Toc261530815"/>
      <w:bookmarkStart w:id="53" w:name="_Toc261532183"/>
      <w:r>
        <w:t>Assumptions and Dependencies (Josh)</w:t>
      </w:r>
      <w:bookmarkEnd w:id="50"/>
      <w:bookmarkEnd w:id="51"/>
      <w:bookmarkEnd w:id="52"/>
      <w:bookmarkEnd w:id="53"/>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bookmarkStart w:id="54" w:name="_Toc261529494"/>
      <w:bookmarkStart w:id="55" w:name="_Toc261530816"/>
      <w:bookmarkStart w:id="56" w:name="_Toc261532184"/>
      <w:r>
        <w:t>Design Environment and Tools</w:t>
      </w:r>
      <w:r w:rsidR="00A25471">
        <w:rPr>
          <w:rFonts w:eastAsiaTheme="minorEastAsia" w:hint="eastAsia"/>
          <w:lang w:eastAsia="zh-CN"/>
        </w:rPr>
        <w:t xml:space="preserve"> (Ye)</w:t>
      </w:r>
      <w:bookmarkEnd w:id="54"/>
      <w:bookmarkEnd w:id="55"/>
      <w:bookmarkEnd w:id="56"/>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bookmarkStart w:id="57" w:name="_Toc261529495"/>
      <w:bookmarkStart w:id="58" w:name="_Toc261530817"/>
      <w:bookmarkStart w:id="59" w:name="_Toc261532185"/>
      <w:r>
        <w:lastRenderedPageBreak/>
        <w:t>Software Design</w:t>
      </w:r>
      <w:r w:rsidR="001A79AE">
        <w:t xml:space="preserve"> (Josh)</w:t>
      </w:r>
      <w:bookmarkEnd w:id="57"/>
      <w:bookmarkEnd w:id="58"/>
      <w:bookmarkEnd w:id="59"/>
    </w:p>
    <w:p w:rsidR="00837E44" w:rsidRDefault="00837E44" w:rsidP="00837E44">
      <w:r>
        <w:t xml:space="preserve">The overall Software class diagram closely mirrors the conceptual module development. The subsequent software classes are shown below in Figure 2.  The GLWidget class is 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1D56D1" w:rsidRDefault="00C339D5" w:rsidP="001D56D1">
      <w:pPr>
        <w:keepNext/>
        <w:jc w:val="center"/>
      </w:pPr>
      <w:r>
        <w:lastRenderedPageBreak/>
        <w:pict>
          <v:shape id="_x0000_i1026" type="#_x0000_t75" style="width:403.2pt;height:306.65pt">
            <v:imagedata r:id="rId39" o:title=""/>
          </v:shape>
        </w:pict>
      </w:r>
    </w:p>
    <w:p w:rsidR="008D26B0" w:rsidRPr="008D26B0" w:rsidRDefault="001D56D1" w:rsidP="001D56D1">
      <w:pPr>
        <w:pStyle w:val="Caption"/>
        <w:jc w:val="center"/>
      </w:pPr>
      <w:bookmarkStart w:id="60" w:name="_Toc261532130"/>
      <w:r>
        <w:t xml:space="preserve">Figure </w:t>
      </w:r>
      <w:fldSimple w:instr=" STYLEREF 1 \s ">
        <w:r w:rsidR="00132F64">
          <w:rPr>
            <w:noProof/>
          </w:rPr>
          <w:t>3</w:t>
        </w:r>
      </w:fldSimple>
      <w:r w:rsidR="007D2A76">
        <w:noBreakHyphen/>
      </w:r>
      <w:fldSimple w:instr=" SEQ Figure \* ARABIC \s 1 ">
        <w:r w:rsidR="00132F64">
          <w:rPr>
            <w:noProof/>
          </w:rPr>
          <w:t>1</w:t>
        </w:r>
      </w:fldSimple>
      <w:r>
        <w:rPr>
          <w:rFonts w:hint="eastAsia"/>
          <w:lang w:eastAsia="zh-CN"/>
        </w:rPr>
        <w:t xml:space="preserve"> </w:t>
      </w:r>
      <w:r w:rsidR="008D26B0">
        <w:t>Class Diagram</w:t>
      </w:r>
      <w:bookmarkEnd w:id="60"/>
    </w:p>
    <w:p w:rsidR="001A79AE" w:rsidRDefault="001A79AE" w:rsidP="00240308">
      <w:pPr>
        <w:pStyle w:val="Heading2"/>
        <w:numPr>
          <w:ilvl w:val="1"/>
          <w:numId w:val="1"/>
        </w:numPr>
      </w:pPr>
      <w:bookmarkStart w:id="61" w:name="_Toc261529496"/>
      <w:bookmarkStart w:id="62" w:name="_Toc261530818"/>
      <w:bookmarkStart w:id="63" w:name="_Toc261532186"/>
      <w:bookmarkStart w:id="64" w:name="_Toc258922460"/>
      <w:r>
        <w:t>Basic Classes (Josh)</w:t>
      </w:r>
      <w:bookmarkEnd w:id="61"/>
      <w:bookmarkEnd w:id="62"/>
      <w:bookmarkEnd w:id="63"/>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5C518D" w:rsidRDefault="00C339D5" w:rsidP="005C518D">
      <w:pPr>
        <w:keepNext/>
        <w:ind w:left="720"/>
        <w:jc w:val="center"/>
      </w:pPr>
      <w:r>
        <w:pict>
          <v:shape id="_x0000_i1027" type="#_x0000_t75" style="width:163.5pt;height:66.9pt">
            <v:imagedata r:id="rId40" o:title=""/>
          </v:shape>
        </w:pict>
      </w:r>
    </w:p>
    <w:p w:rsidR="00D37740" w:rsidRDefault="005C518D" w:rsidP="005B144D">
      <w:pPr>
        <w:pStyle w:val="Caption"/>
        <w:jc w:val="center"/>
      </w:pPr>
      <w:bookmarkStart w:id="65" w:name="_Toc261532131"/>
      <w:r>
        <w:t xml:space="preserve">Figure </w:t>
      </w:r>
      <w:fldSimple w:instr=" STYLEREF 1 \s ">
        <w:r w:rsidR="00132F64">
          <w:rPr>
            <w:noProof/>
          </w:rPr>
          <w:t>3</w:t>
        </w:r>
      </w:fldSimple>
      <w:r w:rsidR="007D2A76">
        <w:noBreakHyphen/>
      </w:r>
      <w:fldSimple w:instr=" SEQ Figure \* ARABIC \s 1 ">
        <w:r w:rsidR="00132F64">
          <w:rPr>
            <w:noProof/>
          </w:rPr>
          <w:t>2</w:t>
        </w:r>
      </w:fldSimple>
      <w:r w:rsidR="006E3093">
        <w:t xml:space="preserve"> Player Class Diagram</w:t>
      </w:r>
      <w:bookmarkEnd w:id="65"/>
    </w:p>
    <w:p w:rsidR="00D37740" w:rsidRDefault="00D37740" w:rsidP="001A79AE">
      <w:pPr>
        <w:ind w:left="720"/>
      </w:pPr>
      <w:r>
        <w:t>3.1.1.1  User Class</w:t>
      </w:r>
    </w:p>
    <w:p w:rsidR="00D37740" w:rsidRDefault="00D37740" w:rsidP="001A79AE">
      <w:pPr>
        <w:ind w:left="720"/>
      </w:pPr>
      <w:r>
        <w:lastRenderedPageBreak/>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384A9F" w:rsidRDefault="00C339D5" w:rsidP="00384A9F">
      <w:pPr>
        <w:keepNext/>
        <w:ind w:left="720"/>
        <w:jc w:val="center"/>
      </w:pPr>
      <w:r>
        <w:pict>
          <v:shape id="_x0000_i1028" type="#_x0000_t75" style="width:126.2pt;height:87.25pt">
            <v:imagedata r:id="rId41" o:title=""/>
          </v:shape>
        </w:pict>
      </w:r>
    </w:p>
    <w:p w:rsidR="006E3093" w:rsidRDefault="00384A9F" w:rsidP="00384A9F">
      <w:pPr>
        <w:pStyle w:val="Caption"/>
        <w:jc w:val="center"/>
      </w:pPr>
      <w:bookmarkStart w:id="66" w:name="_Toc261532132"/>
      <w:r>
        <w:t xml:space="preserve">Figure </w:t>
      </w:r>
      <w:fldSimple w:instr=" STYLEREF 1 \s ">
        <w:r w:rsidR="00132F64">
          <w:rPr>
            <w:noProof/>
          </w:rPr>
          <w:t>3</w:t>
        </w:r>
      </w:fldSimple>
      <w:r w:rsidR="007D2A76">
        <w:noBreakHyphen/>
      </w:r>
      <w:fldSimple w:instr=" SEQ Figure \* ARABIC \s 1 ">
        <w:r w:rsidR="00132F64">
          <w:rPr>
            <w:noProof/>
          </w:rPr>
          <w:t>3</w:t>
        </w:r>
      </w:fldSimple>
      <w:r w:rsidR="006E3093">
        <w:t xml:space="preserve"> User Class Diagram</w:t>
      </w:r>
      <w:bookmarkEnd w:id="66"/>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The AI Class is also a Child of the User Class meant to act as a stand-in for the Player when assigning AI units to a team.  The class diagram for the AI class is below in Figure???</w:t>
      </w:r>
    </w:p>
    <w:p w:rsidR="00B75B4A" w:rsidRDefault="00C339D5" w:rsidP="00B75B4A">
      <w:pPr>
        <w:keepNext/>
        <w:ind w:left="720"/>
        <w:jc w:val="center"/>
      </w:pPr>
      <w:r>
        <w:pict>
          <v:shape id="_x0000_i1029" type="#_x0000_t75" style="width:122.8pt;height:66.05pt">
            <v:imagedata r:id="rId42" o:title=""/>
          </v:shape>
        </w:pict>
      </w:r>
    </w:p>
    <w:p w:rsidR="006E3093" w:rsidRDefault="00B75B4A" w:rsidP="00B75B4A">
      <w:pPr>
        <w:pStyle w:val="Caption"/>
        <w:jc w:val="center"/>
      </w:pPr>
      <w:bookmarkStart w:id="67" w:name="_Toc261532133"/>
      <w:r>
        <w:t xml:space="preserve">Figure </w:t>
      </w:r>
      <w:fldSimple w:instr=" STYLEREF 1 \s ">
        <w:r w:rsidR="00132F64">
          <w:rPr>
            <w:noProof/>
          </w:rPr>
          <w:t>3</w:t>
        </w:r>
      </w:fldSimple>
      <w:r w:rsidR="007D2A76">
        <w:noBreakHyphen/>
      </w:r>
      <w:fldSimple w:instr=" SEQ Figure \* ARABIC \s 1 ">
        <w:r w:rsidR="00132F64">
          <w:rPr>
            <w:noProof/>
          </w:rPr>
          <w:t>4</w:t>
        </w:r>
      </w:fldSimple>
      <w:r w:rsidR="006E3093">
        <w:t xml:space="preserve"> AI Class Diagram</w:t>
      </w:r>
      <w:bookmarkEnd w:id="67"/>
    </w:p>
    <w:p w:rsidR="00D37740" w:rsidRDefault="00D37740" w:rsidP="00893BD3">
      <w:pPr>
        <w:ind w:left="720"/>
        <w:rPr>
          <w:lang w:eastAsia="zh-CN"/>
        </w:rPr>
      </w:pPr>
      <w:r>
        <w:t xml:space="preserve"> </w:t>
      </w:r>
    </w:p>
    <w:p w:rsidR="001A79AE" w:rsidRDefault="001A79AE" w:rsidP="00240308">
      <w:pPr>
        <w:numPr>
          <w:ilvl w:val="2"/>
          <w:numId w:val="1"/>
        </w:numPr>
        <w:rPr>
          <w:b/>
        </w:rPr>
      </w:pPr>
      <w:r w:rsidRPr="00A76798">
        <w:rPr>
          <w:b/>
        </w:rPr>
        <w:t>Unit Class</w:t>
      </w:r>
    </w:p>
    <w:p w:rsidR="003862E2" w:rsidRDefault="001A79AE" w:rsidP="00972DFF">
      <w:pPr>
        <w:ind w:left="720"/>
      </w:pPr>
      <w:r>
        <w:t>The Unit class represents the units which are placed in the map to do battle.  The Units are each distinct in terms of class, for instance a soldier has different amount of health and action points than a wizard, as well as a different appearance.  Units have several attributes including:type, facing direction, vertical location, horizontal location, team number, health points, action rate, and amount of XP the unit is worth, current unit status, sprite image</w:t>
      </w:r>
      <w:r w:rsidR="003862E2">
        <w:t xml:space="preserve">. The Class diagram for </w:t>
      </w:r>
      <w:r w:rsidR="003644D4">
        <w:rPr>
          <w:rFonts w:hint="eastAsia"/>
          <w:lang w:eastAsia="zh-CN"/>
        </w:rPr>
        <w:t>t</w:t>
      </w:r>
      <w:r w:rsidR="003862E2">
        <w:t>he Unit class is below in Figure ??</w:t>
      </w:r>
    </w:p>
    <w:p w:rsidR="00D67107" w:rsidRDefault="00C339D5" w:rsidP="00D67107">
      <w:pPr>
        <w:keepNext/>
        <w:ind w:left="360"/>
        <w:jc w:val="center"/>
      </w:pPr>
      <w:r>
        <w:lastRenderedPageBreak/>
        <w:pict>
          <v:shape id="_x0000_i1030" type="#_x0000_t75" style="width:131.3pt;height:256.65pt">
            <v:imagedata r:id="rId43" o:title=""/>
          </v:shape>
        </w:pict>
      </w:r>
    </w:p>
    <w:p w:rsidR="003862E2" w:rsidRPr="001A79AE" w:rsidRDefault="00D67107" w:rsidP="00D67107">
      <w:pPr>
        <w:pStyle w:val="Caption"/>
        <w:jc w:val="center"/>
        <w:rPr>
          <w:b w:val="0"/>
        </w:rPr>
      </w:pPr>
      <w:bookmarkStart w:id="68" w:name="_Toc261532134"/>
      <w:r>
        <w:t xml:space="preserve">Figure </w:t>
      </w:r>
      <w:fldSimple w:instr=" STYLEREF 1 \s ">
        <w:r w:rsidR="00132F64">
          <w:rPr>
            <w:noProof/>
          </w:rPr>
          <w:t>3</w:t>
        </w:r>
      </w:fldSimple>
      <w:r w:rsidR="007D2A76">
        <w:noBreakHyphen/>
      </w:r>
      <w:fldSimple w:instr=" SEQ Figure \* ARABIC \s 1 ">
        <w:r w:rsidR="00132F64">
          <w:rPr>
            <w:noProof/>
          </w:rPr>
          <w:t>5</w:t>
        </w:r>
      </w:fldSimple>
      <w:r>
        <w:rPr>
          <w:rFonts w:hint="eastAsia"/>
          <w:lang w:eastAsia="zh-CN"/>
        </w:rPr>
        <w:t xml:space="preserve"> </w:t>
      </w:r>
      <w:r w:rsidR="006E3093">
        <w:t xml:space="preserve">Unit </w:t>
      </w:r>
      <w:r w:rsidR="006E3093" w:rsidRPr="001D4D6A">
        <w:t>Class Diagram</w:t>
      </w:r>
      <w:bookmarkEnd w:id="68"/>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9B7D63" w:rsidRDefault="00C339D5" w:rsidP="009B7D63">
      <w:pPr>
        <w:keepNext/>
        <w:ind w:left="720"/>
        <w:jc w:val="center"/>
      </w:pPr>
      <w:r>
        <w:pict>
          <v:shape id="_x0000_i1031" type="#_x0000_t75" style="width:113.5pt;height:119.45pt">
            <v:imagedata r:id="rId44" o:title=""/>
          </v:shape>
        </w:pict>
      </w:r>
    </w:p>
    <w:p w:rsidR="003862E2" w:rsidRPr="001A79AE" w:rsidRDefault="009B7D63" w:rsidP="009B7D63">
      <w:pPr>
        <w:pStyle w:val="Caption"/>
        <w:jc w:val="center"/>
      </w:pPr>
      <w:bookmarkStart w:id="69" w:name="_Toc261532135"/>
      <w:r>
        <w:t xml:space="preserve">Figure </w:t>
      </w:r>
      <w:fldSimple w:instr=" STYLEREF 1 \s ">
        <w:r w:rsidR="00132F64">
          <w:rPr>
            <w:noProof/>
          </w:rPr>
          <w:t>3</w:t>
        </w:r>
      </w:fldSimple>
      <w:r w:rsidR="007D2A76">
        <w:noBreakHyphen/>
      </w:r>
      <w:fldSimple w:instr=" SEQ Figure \* ARABIC \s 1 ">
        <w:r w:rsidR="00132F64">
          <w:rPr>
            <w:noProof/>
          </w:rPr>
          <w:t>6</w:t>
        </w:r>
      </w:fldSimple>
      <w:r>
        <w:rPr>
          <w:rFonts w:hint="eastAsia"/>
          <w:lang w:eastAsia="zh-CN"/>
        </w:rPr>
        <w:t xml:space="preserve"> </w:t>
      </w:r>
      <w:r w:rsidR="006E3093">
        <w:t xml:space="preserve">GridBox </w:t>
      </w:r>
      <w:r w:rsidR="006E3093" w:rsidRPr="00DD5B14">
        <w:t>Class Diagram</w:t>
      </w:r>
      <w:bookmarkEnd w:id="69"/>
    </w:p>
    <w:p w:rsidR="001A79AE" w:rsidRDefault="001A79AE" w:rsidP="00240308">
      <w:pPr>
        <w:numPr>
          <w:ilvl w:val="2"/>
          <w:numId w:val="1"/>
        </w:numPr>
        <w:rPr>
          <w:b/>
        </w:rPr>
      </w:pPr>
      <w:r>
        <w:rPr>
          <w:b/>
        </w:rPr>
        <w:t>Map Class</w:t>
      </w:r>
    </w:p>
    <w:p w:rsidR="001A79AE" w:rsidRDefault="001A79AE" w:rsidP="001A79AE">
      <w:pPr>
        <w:ind w:left="720"/>
      </w:pPr>
      <w:r w:rsidRPr="001A79AE">
        <w:lastRenderedPageBreak/>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5162C4" w:rsidRDefault="00C339D5" w:rsidP="005162C4">
      <w:pPr>
        <w:keepNext/>
        <w:ind w:left="720"/>
        <w:jc w:val="center"/>
      </w:pPr>
      <w:r>
        <w:pict>
          <v:shape id="_x0000_i1032" type="#_x0000_t75" style="width:316.8pt;height:129.6pt">
            <v:imagedata r:id="rId45" o:title=""/>
          </v:shape>
        </w:pict>
      </w:r>
    </w:p>
    <w:p w:rsidR="003862E2" w:rsidRPr="001A79AE" w:rsidRDefault="005162C4" w:rsidP="005162C4">
      <w:pPr>
        <w:pStyle w:val="Caption"/>
        <w:jc w:val="center"/>
      </w:pPr>
      <w:bookmarkStart w:id="70" w:name="_Toc261532136"/>
      <w:r>
        <w:t xml:space="preserve">Figure </w:t>
      </w:r>
      <w:fldSimple w:instr=" STYLEREF 1 \s ">
        <w:r w:rsidR="00132F64">
          <w:rPr>
            <w:noProof/>
          </w:rPr>
          <w:t>3</w:t>
        </w:r>
      </w:fldSimple>
      <w:r w:rsidR="007D2A76">
        <w:noBreakHyphen/>
      </w:r>
      <w:fldSimple w:instr=" SEQ Figure \* ARABIC \s 1 ">
        <w:r w:rsidR="00132F64">
          <w:rPr>
            <w:noProof/>
          </w:rPr>
          <w:t>7</w:t>
        </w:r>
      </w:fldSimple>
      <w:r>
        <w:rPr>
          <w:rFonts w:hint="eastAsia"/>
          <w:lang w:eastAsia="zh-CN"/>
        </w:rPr>
        <w:t xml:space="preserve"> </w:t>
      </w:r>
      <w:r w:rsidR="006E3093">
        <w:t xml:space="preserve">Map </w:t>
      </w:r>
      <w:r w:rsidR="006E3093" w:rsidRPr="00122763">
        <w:t>Class Diagram</w:t>
      </w:r>
      <w:bookmarkEnd w:id="70"/>
    </w:p>
    <w:p w:rsidR="00F60540" w:rsidRDefault="00F60540" w:rsidP="00240308">
      <w:pPr>
        <w:pStyle w:val="Heading2"/>
        <w:numPr>
          <w:ilvl w:val="1"/>
          <w:numId w:val="1"/>
        </w:numPr>
      </w:pPr>
      <w:bookmarkStart w:id="71" w:name="_Toc261529497"/>
      <w:bookmarkStart w:id="72" w:name="_Toc261530819"/>
      <w:bookmarkStart w:id="73" w:name="_Toc261532187"/>
      <w:r>
        <w:t xml:space="preserve">User Interface </w:t>
      </w:r>
      <w:r w:rsidR="005A1B9B">
        <w:t>Classes</w:t>
      </w:r>
      <w:r>
        <w:t>(Obi)</w:t>
      </w:r>
      <w:bookmarkEnd w:id="64"/>
      <w:bookmarkEnd w:id="71"/>
      <w:bookmarkEnd w:id="72"/>
      <w:bookmarkEnd w:id="73"/>
    </w:p>
    <w:p w:rsidR="005A1B9B" w:rsidRPr="005A1B9B" w:rsidRDefault="005A1B9B" w:rsidP="00191D85">
      <w:pPr>
        <w:ind w:left="720"/>
      </w:pPr>
      <w:r>
        <w:t>//DISCUSS CLASSES IN THIS MODULE AND HOW THEY FIT TOGETHER INTERNALLY  &amp; WHAT THEY INTERACT WITH FROM OTHER MODULES.</w:t>
      </w:r>
    </w:p>
    <w:p w:rsidR="00F60540" w:rsidRDefault="00F60540" w:rsidP="00240308">
      <w:pPr>
        <w:pStyle w:val="Heading3"/>
        <w:numPr>
          <w:ilvl w:val="2"/>
          <w:numId w:val="1"/>
        </w:numPr>
      </w:pPr>
      <w:bookmarkStart w:id="74" w:name="_Toc258922461"/>
      <w:bookmarkStart w:id="75" w:name="_Toc261529498"/>
      <w:bookmarkStart w:id="76" w:name="_Toc261530820"/>
      <w:bookmarkStart w:id="77" w:name="_Toc261532188"/>
      <w:r>
        <w:t>Description</w:t>
      </w:r>
      <w:bookmarkEnd w:id="74"/>
      <w:bookmarkEnd w:id="75"/>
      <w:bookmarkEnd w:id="76"/>
      <w:bookmarkEnd w:id="77"/>
    </w:p>
    <w:p w:rsidR="00F60540" w:rsidRDefault="00F60540" w:rsidP="00EC1C97">
      <w:pPr>
        <w:ind w:left="72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240308">
      <w:pPr>
        <w:pStyle w:val="Heading2"/>
        <w:pageBreakBefore/>
        <w:numPr>
          <w:ilvl w:val="1"/>
          <w:numId w:val="1"/>
        </w:numPr>
      </w:pPr>
      <w:bookmarkStart w:id="78" w:name="_Toc258922463"/>
      <w:bookmarkStart w:id="79" w:name="_Toc261529499"/>
      <w:bookmarkStart w:id="80" w:name="_Toc261530821"/>
      <w:bookmarkStart w:id="81" w:name="_Toc261532189"/>
      <w:r>
        <w:lastRenderedPageBreak/>
        <w:t>Game Graphics</w:t>
      </w:r>
      <w:r w:rsidR="004016E7">
        <w:t xml:space="preserve"> Classes</w:t>
      </w:r>
      <w:r>
        <w:t xml:space="preserve"> (Tom)</w:t>
      </w:r>
      <w:bookmarkEnd w:id="78"/>
      <w:bookmarkEnd w:id="79"/>
      <w:bookmarkEnd w:id="80"/>
      <w:bookmarkEnd w:id="81"/>
    </w:p>
    <w:p w:rsidR="005A1B9B" w:rsidRDefault="00B749D5" w:rsidP="00641647">
      <w:pPr>
        <w:ind w:left="360"/>
      </w:pPr>
      <w:r>
        <w:t>The game graphics m</w:t>
      </w:r>
      <w:r w:rsidR="00641647">
        <w:t>odule consists</w:t>
      </w:r>
      <w:r>
        <w:t xml:space="preserve"> of one central class which stores and manipu</w:t>
      </w:r>
      <w:r w:rsidR="00641647">
        <w:t>lates the graphics widget itself.  This class features several public and protected data classes, variables, and methods which facilitate the required functionality.</w:t>
      </w:r>
      <w:r w:rsidR="00132F64">
        <w:t xml:space="preserve">  </w:t>
      </w:r>
      <w:r w:rsidR="00DE4549">
        <w:fldChar w:fldCharType="begin"/>
      </w:r>
      <w:r w:rsidR="00132F64">
        <w:instrText xml:space="preserve"> REF _Ref261535698 \h </w:instrText>
      </w:r>
      <w:r w:rsidR="00DE4549">
        <w:fldChar w:fldCharType="separate"/>
      </w:r>
      <w:r w:rsidR="00132F64">
        <w:t xml:space="preserve">Figure </w:t>
      </w:r>
      <w:r w:rsidR="00132F64">
        <w:rPr>
          <w:noProof/>
        </w:rPr>
        <w:t>9</w:t>
      </w:r>
      <w:r w:rsidR="00DE4549">
        <w:fldChar w:fldCharType="end"/>
      </w:r>
      <w:r w:rsidR="00132F64">
        <w:t xml:space="preserve"> below illustrates the members and methods which comprise the </w:t>
      </w:r>
      <w:r w:rsidR="002D0A1C">
        <w:t>game graphics</w:t>
      </w:r>
      <w:r w:rsidR="00132F64">
        <w:t xml:space="preserve"> class.</w:t>
      </w:r>
    </w:p>
    <w:p w:rsidR="00641647" w:rsidRDefault="00641647" w:rsidP="00641647">
      <w:pPr>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496"/>
      </w:tblGrid>
      <w:tr w:rsidR="00641647" w:rsidTr="00055682">
        <w:tc>
          <w:tcPr>
            <w:tcW w:w="8856" w:type="dxa"/>
          </w:tcPr>
          <w:p w:rsidR="00641647" w:rsidRPr="00055682" w:rsidRDefault="00641647" w:rsidP="00055682">
            <w:pPr>
              <w:jc w:val="center"/>
              <w:rPr>
                <w:rFonts w:ascii="Arial" w:hAnsi="Arial" w:cs="Arial"/>
                <w:b/>
              </w:rPr>
            </w:pPr>
            <w:r w:rsidRPr="00055682">
              <w:rPr>
                <w:rFonts w:ascii="Arial" w:hAnsi="Arial" w:cs="Arial"/>
                <w:b/>
              </w:rPr>
              <w:t>GLWidget</w:t>
            </w:r>
          </w:p>
        </w:tc>
      </w:tr>
      <w:tr w:rsidR="00641647" w:rsidTr="00055682">
        <w:tc>
          <w:tcPr>
            <w:tcW w:w="8856" w:type="dxa"/>
          </w:tcPr>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w:t>
            </w: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Various public methods.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GLWidget();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LoadContent(Database db);</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unitTest_GenerateContent();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unitTest_AddUnits();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moveUnit(int vLocPrev, int hLocPrev, int vLocNext, int 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hitUnit(int vLoc, int hLoc, int damage, int vAttackerLoc, int hAttackerLoc);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killUnit(int vLoc, int hLoc, int vAttackerLoc, int hAttackerLoc);</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sz w:val="16"/>
                <w:szCs w:val="16"/>
              </w:rPr>
              <w:t xml:space="preserve">    </w:t>
            </w:r>
            <w:r w:rsidRPr="00055682">
              <w:rPr>
                <w:rFonts w:ascii="Arial" w:hAnsi="Arial" w:cs="Arial"/>
                <w:color w:val="00B050"/>
                <w:sz w:val="16"/>
                <w:szCs w:val="16"/>
              </w:rPr>
              <w:t>// Battle state;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isBattle;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Map     battleMap;</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Unit    unit[MAX_MAP_UNITS];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backgroundList[7];</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isPending;</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Background music</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Phonon::MediaObject *music;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QString musicTrack;</w:t>
            </w:r>
          </w:p>
          <w:p w:rsidR="00641647" w:rsidRPr="00055682" w:rsidRDefault="00641647" w:rsidP="00055682">
            <w:pPr>
              <w:spacing w:after="0"/>
              <w:rPr>
                <w:rFonts w:ascii="Arial" w:hAnsi="Arial" w:cs="Arial"/>
                <w:color w:val="403152" w:themeColor="accent4" w:themeShade="80"/>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public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playBackgroundTrack();</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private slots: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backgroundTrackFinished();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403152" w:themeColor="accent4" w:themeShade="80"/>
                <w:sz w:val="16"/>
                <w:szCs w:val="16"/>
              </w:rPr>
            </w:pPr>
            <w:r w:rsidRPr="00055682">
              <w:rPr>
                <w:rFonts w:ascii="Arial" w:hAnsi="Arial" w:cs="Arial"/>
                <w:color w:val="403152" w:themeColor="accent4" w:themeShade="80"/>
                <w:sz w:val="16"/>
                <w:szCs w:val="16"/>
              </w:rPr>
              <w:t>protected: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Protected member functions.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initializeGL();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paintGL();</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mousePressEvent(QMouseEvent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timerEvent(QTimerEvent *event);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resizeGL(int width, int 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updateUnit(Unit unit);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drawGridBox(int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isGridBoxSelected(int cellFromBottom, int cellFromLeft);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initGrid();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drawHeaderInfo();</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drawGrid();</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drawUnits();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drawBackground();</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Title screen management</w:t>
            </w:r>
            <w:r w:rsidRPr="00055682">
              <w:rPr>
                <w:rFonts w:ascii="Arial" w:hAnsi="Arial" w:cs="Arial"/>
                <w:sz w:val="16"/>
                <w:szCs w:val="16"/>
              </w:rPr>
              <w: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updateTitleScreen();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titleIndex;</w:t>
            </w:r>
          </w:p>
          <w:p w:rsidR="00641647" w:rsidRPr="00055682" w:rsidRDefault="00641647" w:rsidP="00055682">
            <w:pPr>
              <w:spacing w:after="0"/>
              <w:rPr>
                <w:rFonts w:ascii="Arial" w:hAnsi="Arial" w:cs="Arial"/>
                <w:sz w:val="16"/>
                <w:szCs w:val="16"/>
              </w:rPr>
            </w:pPr>
          </w:p>
          <w:p w:rsidR="00641647" w:rsidRPr="00055682" w:rsidRDefault="00641647" w:rsidP="00055682">
            <w:pPr>
              <w:spacing w:after="0"/>
              <w:rPr>
                <w:rFonts w:ascii="Arial" w:hAnsi="Arial" w:cs="Arial"/>
                <w:color w:val="00B050"/>
                <w:sz w:val="16"/>
                <w:szCs w:val="16"/>
              </w:rPr>
            </w:pPr>
            <w:r w:rsidRPr="00055682">
              <w:rPr>
                <w:rFonts w:ascii="Arial" w:hAnsi="Arial" w:cs="Arial"/>
                <w:color w:val="00B050"/>
                <w:sz w:val="16"/>
                <w:szCs w:val="16"/>
              </w:rPr>
              <w:t xml:space="preserve">    // GLWidget content information.</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GLfloat statusWidth, fullWidth, fullHeight, cellWidth, cellHeight;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QImage  bkImage, glBkImage;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point   mouseClick;</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w:t>
            </w:r>
            <w:r w:rsidRPr="00055682">
              <w:rPr>
                <w:rFonts w:ascii="Arial" w:hAnsi="Arial" w:cs="Arial"/>
                <w:color w:val="00B050"/>
                <w:sz w:val="16"/>
                <w:szCs w:val="16"/>
              </w:rPr>
              <w:t>// Effect management.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bool isEffect;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lastRenderedPageBreak/>
              <w:t xml:space="preserve">    int  effectType;</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move_vLocPrev, move_hLocPrev, move_vLocNext, move_hLocNext;</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attack_vLoc, attack_hLoc;</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drawEffects();</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int  iEventCounter;</w:t>
            </w:r>
          </w:p>
          <w:p w:rsidR="00641647" w:rsidRPr="00055682" w:rsidRDefault="00641647" w:rsidP="00055682">
            <w:pPr>
              <w:spacing w:after="0"/>
              <w:rPr>
                <w:rFonts w:ascii="Arial" w:hAnsi="Arial" w:cs="Arial"/>
                <w:sz w:val="16"/>
                <w:szCs w:val="16"/>
              </w:rPr>
            </w:pPr>
            <w:r w:rsidRPr="00055682">
              <w:rPr>
                <w:rFonts w:ascii="Arial" w:hAnsi="Arial" w:cs="Arial"/>
                <w:sz w:val="16"/>
                <w:szCs w:val="16"/>
              </w:rPr>
              <w:t xml:space="preserve">    void drawAttack();</w:t>
            </w:r>
          </w:p>
          <w:p w:rsidR="00641647" w:rsidRDefault="00641647" w:rsidP="00055682">
            <w:pPr>
              <w:keepNext/>
              <w:spacing w:after="0"/>
            </w:pPr>
            <w:r w:rsidRPr="00055682">
              <w:rPr>
                <w:rFonts w:ascii="Arial" w:hAnsi="Arial" w:cs="Arial"/>
                <w:sz w:val="16"/>
                <w:szCs w:val="16"/>
              </w:rPr>
              <w:t xml:space="preserve">    QString moveMask;</w:t>
            </w:r>
          </w:p>
        </w:tc>
      </w:tr>
    </w:tbl>
    <w:p w:rsidR="00641647" w:rsidRPr="005A1B9B" w:rsidRDefault="00132F64" w:rsidP="00132F64">
      <w:pPr>
        <w:pStyle w:val="Caption"/>
        <w:jc w:val="center"/>
      </w:pPr>
      <w:bookmarkStart w:id="82" w:name="_Ref261535698"/>
      <w:r>
        <w:lastRenderedPageBreak/>
        <w:t xml:space="preserve">Figure </w:t>
      </w:r>
      <w:fldSimple w:instr=" SEQ Figure \* ARABIC ">
        <w:r>
          <w:rPr>
            <w:noProof/>
          </w:rPr>
          <w:t>9</w:t>
        </w:r>
      </w:fldSimple>
      <w:bookmarkEnd w:id="82"/>
      <w:r>
        <w:t xml:space="preserve">: </w:t>
      </w:r>
      <w:r>
        <w:rPr>
          <w:noProof/>
        </w:rPr>
        <w:t xml:space="preserve"> Game Graphics Class Structure</w:t>
      </w:r>
    </w:p>
    <w:p w:rsidR="00F60540" w:rsidRDefault="00F60540" w:rsidP="00240308">
      <w:pPr>
        <w:pStyle w:val="Heading2"/>
        <w:numPr>
          <w:ilvl w:val="1"/>
          <w:numId w:val="1"/>
        </w:numPr>
      </w:pPr>
      <w:bookmarkStart w:id="83" w:name="_Toc258922466"/>
      <w:bookmarkStart w:id="84" w:name="_Toc261529501"/>
      <w:bookmarkStart w:id="85" w:name="_Toc261530823"/>
      <w:bookmarkStart w:id="86" w:name="_Toc261532191"/>
      <w:r>
        <w:t xml:space="preserve">Game Mechanics </w:t>
      </w:r>
      <w:r w:rsidR="00312ED3">
        <w:t xml:space="preserve">and Artificial Intelligence </w:t>
      </w:r>
      <w:r>
        <w:t>(Josh)</w:t>
      </w:r>
      <w:bookmarkEnd w:id="83"/>
      <w:bookmarkEnd w:id="84"/>
      <w:bookmarkEnd w:id="85"/>
      <w:bookmarkEnd w:id="86"/>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6820EA" w:rsidRDefault="00C339D5" w:rsidP="006820EA">
      <w:pPr>
        <w:keepNext/>
        <w:ind w:left="360"/>
        <w:jc w:val="center"/>
      </w:pPr>
      <w:r>
        <w:lastRenderedPageBreak/>
        <w:pict>
          <v:shape id="_x0000_i1033" type="#_x0000_t75" style="width:410pt;height:430.3pt">
            <v:imagedata r:id="rId46" o:title=""/>
          </v:shape>
        </w:pict>
      </w:r>
    </w:p>
    <w:p w:rsidR="00312ED3" w:rsidRDefault="006820EA" w:rsidP="006820EA">
      <w:pPr>
        <w:pStyle w:val="Caption"/>
        <w:jc w:val="center"/>
      </w:pPr>
      <w:bookmarkStart w:id="87" w:name="_Toc261532137"/>
      <w:r>
        <w:t xml:space="preserve">Figure </w:t>
      </w:r>
      <w:fldSimple w:instr=" STYLEREF 1 \s ">
        <w:r w:rsidR="00132F64">
          <w:rPr>
            <w:noProof/>
          </w:rPr>
          <w:t>3</w:t>
        </w:r>
      </w:fldSimple>
      <w:r w:rsidR="007D2A76">
        <w:noBreakHyphen/>
      </w:r>
      <w:fldSimple w:instr=" SEQ Figure \* ARABIC \s 1 ">
        <w:r w:rsidR="00132F64">
          <w:rPr>
            <w:noProof/>
          </w:rPr>
          <w:t>9</w:t>
        </w:r>
      </w:fldSimple>
      <w:r>
        <w:rPr>
          <w:rFonts w:hint="eastAsia"/>
          <w:lang w:eastAsia="zh-CN"/>
        </w:rPr>
        <w:t xml:space="preserve"> </w:t>
      </w:r>
      <w:r w:rsidR="00312ED3">
        <w:t>Mechanics Class Diagram</w:t>
      </w:r>
      <w:bookmarkEnd w:id="87"/>
    </w:p>
    <w:p w:rsidR="00BC590A" w:rsidRPr="00A76798" w:rsidRDefault="00BC590A" w:rsidP="00240308">
      <w:pPr>
        <w:numPr>
          <w:ilvl w:val="2"/>
          <w:numId w:val="1"/>
        </w:numPr>
        <w:rPr>
          <w:b/>
        </w:rPr>
      </w:pPr>
      <w:r w:rsidRPr="00A76798">
        <w:rPr>
          <w:b/>
        </w:rPr>
        <w:t>Mechanics Class</w:t>
      </w:r>
    </w:p>
    <w:p w:rsidR="00BC590A" w:rsidRDefault="00BC590A" w:rsidP="00EC1C97">
      <w:pPr>
        <w:ind w:left="720"/>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t>A</w:t>
      </w:r>
      <w:r w:rsidR="00063782" w:rsidRPr="00DC4BEC">
        <w:rPr>
          <w:b/>
        </w:rPr>
        <w:t>rtificial Intelligence</w:t>
      </w:r>
    </w:p>
    <w:p w:rsidR="002876A3" w:rsidRDefault="002876A3" w:rsidP="00EC1C97">
      <w:pPr>
        <w:ind w:left="720"/>
      </w:pPr>
      <w:r>
        <w:lastRenderedPageBreak/>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240308">
      <w:pPr>
        <w:pStyle w:val="Heading2"/>
        <w:numPr>
          <w:ilvl w:val="1"/>
          <w:numId w:val="1"/>
        </w:numPr>
      </w:pPr>
      <w:bookmarkStart w:id="88" w:name="_Toc258922472"/>
      <w:bookmarkStart w:id="89" w:name="_Toc261529502"/>
      <w:bookmarkStart w:id="90" w:name="_Toc261530824"/>
      <w:bookmarkStart w:id="91" w:name="_Toc261532192"/>
      <w:r>
        <w:t>Database (Ye)</w:t>
      </w:r>
      <w:bookmarkEnd w:id="88"/>
      <w:bookmarkEnd w:id="89"/>
      <w:bookmarkEnd w:id="90"/>
      <w:bookmarkEnd w:id="91"/>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92" w:name="_Toc258922473"/>
      <w:bookmarkStart w:id="93" w:name="_Toc261529503"/>
      <w:bookmarkStart w:id="94" w:name="_Toc261530825"/>
      <w:bookmarkStart w:id="95" w:name="_Toc261532193"/>
      <w:r>
        <w:t>Description (Ye)</w:t>
      </w:r>
      <w:bookmarkEnd w:id="92"/>
      <w:bookmarkEnd w:id="93"/>
      <w:bookmarkEnd w:id="94"/>
      <w:bookmarkEnd w:id="95"/>
    </w:p>
    <w:p w:rsidR="000037D0" w:rsidRPr="00133298" w:rsidRDefault="000037D0" w:rsidP="00EC1C97">
      <w:pPr>
        <w:ind w:left="720"/>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w:t>
      </w:r>
      <w:r w:rsidR="006A470A">
        <w:rPr>
          <w:rFonts w:hint="eastAsia"/>
          <w:lang w:eastAsia="zh-CN"/>
        </w:rPr>
        <w:t>user</w:t>
      </w:r>
      <w:r w:rsidR="000037D0" w:rsidRPr="00133298">
        <w:rPr>
          <w:rFonts w:eastAsiaTheme="minorEastAsia" w:hint="eastAsia"/>
          <w:lang w:eastAsia="zh-CN"/>
        </w:rPr>
        <w:t xml:space="preserve">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lastRenderedPageBreak/>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bookmarkStart w:id="96" w:name="_Toc261529504"/>
      <w:bookmarkStart w:id="97" w:name="_Toc261530826"/>
      <w:bookmarkStart w:id="98" w:name="_Toc261532194"/>
      <w:r w:rsidRPr="00133298">
        <w:rPr>
          <w:rFonts w:eastAsiaTheme="minorEastAsia" w:hint="eastAsia"/>
          <w:lang w:eastAsia="zh-CN"/>
        </w:rPr>
        <w:t>Database class (Ye)</w:t>
      </w:r>
      <w:bookmarkEnd w:id="96"/>
      <w:bookmarkEnd w:id="97"/>
      <w:bookmarkEnd w:id="98"/>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7D2A76" w:rsidRDefault="00C339D5" w:rsidP="00893BD3">
      <w:pPr>
        <w:keepNext/>
        <w:ind w:left="1224"/>
        <w:jc w:val="left"/>
      </w:pPr>
      <w:r>
        <w:rPr>
          <w:lang w:eastAsia="zh-CN"/>
        </w:rPr>
        <w:lastRenderedPageBreak/>
        <w:pict>
          <v:shape id="_x0000_i1034" type="#_x0000_t75" style="width:5in;height:322.75pt">
            <v:imagedata r:id="rId47" o:title=""/>
          </v:shape>
        </w:pict>
      </w:r>
    </w:p>
    <w:p w:rsidR="008E6D5E" w:rsidRPr="00133298" w:rsidRDefault="007D2A76" w:rsidP="00893BD3">
      <w:pPr>
        <w:pStyle w:val="Caption"/>
        <w:jc w:val="center"/>
        <w:rPr>
          <w:rFonts w:eastAsiaTheme="minorEastAsia"/>
          <w:lang w:eastAsia="zh-CN"/>
        </w:rPr>
      </w:pPr>
      <w:bookmarkStart w:id="99" w:name="_Toc261532138"/>
      <w:r>
        <w:t xml:space="preserve">Figure </w:t>
      </w:r>
      <w:fldSimple w:instr=" STYLEREF 1 \s ">
        <w:r w:rsidR="00132F64">
          <w:rPr>
            <w:noProof/>
          </w:rPr>
          <w:t>3</w:t>
        </w:r>
      </w:fldSimple>
      <w:r>
        <w:noBreakHyphen/>
      </w:r>
      <w:fldSimple w:instr=" SEQ Figure \* ARABIC \s 1 ">
        <w:r w:rsidR="00132F64">
          <w:rPr>
            <w:noProof/>
          </w:rPr>
          <w:t>10</w:t>
        </w:r>
      </w:fldSimple>
      <w:r>
        <w:rPr>
          <w:rFonts w:hint="eastAsia"/>
          <w:lang w:eastAsia="zh-CN"/>
        </w:rPr>
        <w:t xml:space="preserve"> </w:t>
      </w:r>
      <w:r w:rsidR="008E6D5E">
        <w:rPr>
          <w:rFonts w:eastAsiaTheme="minorEastAsia" w:hint="eastAsia"/>
          <w:lang w:eastAsia="zh-CN"/>
        </w:rPr>
        <w:t>Interaction between database class and UI module, global classes</w:t>
      </w:r>
      <w:r>
        <w:rPr>
          <w:rFonts w:eastAsiaTheme="minorEastAsia" w:hint="eastAsia"/>
          <w:lang w:eastAsia="zh-CN"/>
        </w:rPr>
        <w:t xml:space="preserve"> (Ye)</w:t>
      </w:r>
      <w:bookmarkEnd w:id="99"/>
    </w:p>
    <w:p w:rsidR="000037D0" w:rsidRPr="00133298" w:rsidRDefault="000037D0" w:rsidP="00240308">
      <w:pPr>
        <w:pStyle w:val="Heading3"/>
        <w:numPr>
          <w:ilvl w:val="2"/>
          <w:numId w:val="1"/>
        </w:numPr>
      </w:pPr>
      <w:bookmarkStart w:id="100" w:name="_Toc261529505"/>
      <w:bookmarkStart w:id="101" w:name="_Toc261530827"/>
      <w:bookmarkStart w:id="102" w:name="_Toc261532195"/>
      <w:r w:rsidRPr="00133298">
        <w:rPr>
          <w:rFonts w:eastAsiaTheme="minorEastAsia" w:hint="eastAsia"/>
          <w:lang w:eastAsia="zh-CN"/>
        </w:rPr>
        <w:t>Test window class (Ye)</w:t>
      </w:r>
      <w:bookmarkEnd w:id="100"/>
      <w:bookmarkEnd w:id="101"/>
      <w:bookmarkEnd w:id="102"/>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bookmarkStart w:id="103" w:name="_Toc261529506"/>
      <w:bookmarkStart w:id="104" w:name="_Toc261530828"/>
      <w:bookmarkStart w:id="105" w:name="_Toc261532196"/>
      <w:r w:rsidRPr="00133298">
        <w:rPr>
          <w:rFonts w:eastAsiaTheme="minorEastAsia" w:hint="eastAsia"/>
          <w:lang w:eastAsia="zh-CN"/>
        </w:rPr>
        <w:t>SQLITE in the Qt platform (Ye)</w:t>
      </w:r>
      <w:bookmarkEnd w:id="103"/>
      <w:bookmarkEnd w:id="104"/>
      <w:bookmarkEnd w:id="105"/>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r w:rsidR="003C30FE">
        <w:rPr>
          <w:rFonts w:hint="eastAsia"/>
          <w:lang w:eastAsia="zh-CN"/>
        </w:rPr>
        <w:t xml:space="preserve"> [5]</w:t>
      </w:r>
      <w:r w:rsidRPr="00133298">
        <w:rPr>
          <w:rFonts w:eastAsiaTheme="minorEastAsia" w:hint="eastAsia"/>
          <w:lang w:eastAsia="zh-CN"/>
        </w:rPr>
        <w:t>.</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w:t>
      </w:r>
      <w:r w:rsidRPr="00AD5C56">
        <w:rPr>
          <w:rFonts w:eastAsiaTheme="minorEastAsia"/>
          <w:lang w:eastAsia="zh-CN"/>
        </w:rPr>
        <w:lastRenderedPageBreak/>
        <w:t>is in the public domain and is thus free for use for any purpose, commercial or private. SQLite is currently found in more applications than we can count, including several high-profile projects</w:t>
      </w:r>
      <w:r w:rsidR="003C30FE">
        <w:rPr>
          <w:rFonts w:hint="eastAsia"/>
          <w:lang w:eastAsia="zh-CN"/>
        </w:rPr>
        <w:t xml:space="preserve"> [6]</w:t>
      </w:r>
      <w:r w:rsidRPr="00AD5C56">
        <w:rPr>
          <w:rFonts w:eastAsiaTheme="minorEastAsia"/>
          <w:lang w:eastAsia="zh-CN"/>
        </w:rPr>
        <w:t>.</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r w:rsidR="003C30FE">
        <w:rPr>
          <w:rFonts w:hint="eastAsia"/>
          <w:lang w:eastAsia="zh-CN"/>
        </w:rPr>
        <w:t xml:space="preserve"> [7]</w:t>
      </w:r>
      <w:r w:rsidRPr="00133298">
        <w:rPr>
          <w:rFonts w:eastAsiaTheme="minorEastAsia" w:hint="eastAsia"/>
          <w:lang w:eastAsia="zh-CN"/>
        </w:rPr>
        <w:t>.</w:t>
      </w:r>
    </w:p>
    <w:p w:rsidR="00F60540" w:rsidRPr="000037D0" w:rsidRDefault="00F60540"/>
    <w:p w:rsidR="005A1B9B" w:rsidRDefault="005A1B9B" w:rsidP="00240308">
      <w:pPr>
        <w:pStyle w:val="Heading1"/>
        <w:numPr>
          <w:ilvl w:val="0"/>
          <w:numId w:val="1"/>
        </w:numPr>
      </w:pPr>
      <w:bookmarkStart w:id="106" w:name="_Toc261529507"/>
      <w:bookmarkStart w:id="107" w:name="_Toc261530829"/>
      <w:bookmarkStart w:id="108" w:name="_Toc261532197"/>
      <w:r>
        <w:t>C</w:t>
      </w:r>
      <w:bookmarkEnd w:id="106"/>
      <w:bookmarkEnd w:id="107"/>
      <w:r w:rsidR="00297350">
        <w:rPr>
          <w:rFonts w:hint="eastAsia"/>
          <w:lang w:eastAsia="zh-CN"/>
        </w:rPr>
        <w:t>lass Member Functions</w:t>
      </w:r>
      <w:bookmarkEnd w:id="108"/>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240308">
      <w:pPr>
        <w:pStyle w:val="Heading2"/>
        <w:numPr>
          <w:ilvl w:val="1"/>
          <w:numId w:val="1"/>
        </w:numPr>
      </w:pPr>
      <w:bookmarkStart w:id="109" w:name="_Toc261529508"/>
      <w:bookmarkStart w:id="110" w:name="_Toc261530830"/>
      <w:bookmarkStart w:id="111" w:name="_Toc261532198"/>
      <w:r>
        <w:t>UI Class Member Functions</w:t>
      </w:r>
      <w:bookmarkEnd w:id="109"/>
      <w:bookmarkEnd w:id="110"/>
      <w:bookmarkEnd w:id="111"/>
    </w:p>
    <w:p w:rsidR="00CB1022" w:rsidRDefault="00CB1022" w:rsidP="00240308">
      <w:pPr>
        <w:pStyle w:val="Heading2"/>
        <w:numPr>
          <w:ilvl w:val="1"/>
          <w:numId w:val="1"/>
        </w:numPr>
      </w:pPr>
      <w:bookmarkStart w:id="112" w:name="_Toc261529509"/>
      <w:bookmarkStart w:id="113" w:name="_Toc261530831"/>
      <w:bookmarkStart w:id="114" w:name="_Toc261532199"/>
      <w:r>
        <w:t>Graphics Member Functions</w:t>
      </w:r>
      <w:r w:rsidR="00316109">
        <w:t xml:space="preserve"> (Tom)</w:t>
      </w:r>
      <w:bookmarkEnd w:id="112"/>
      <w:bookmarkEnd w:id="113"/>
      <w:bookmarkEnd w:id="114"/>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bookmarkStart w:id="115" w:name="_Toc261529510"/>
      <w:bookmarkStart w:id="116" w:name="_Toc261530832"/>
      <w:bookmarkStart w:id="117" w:name="_Toc261532200"/>
      <w:r w:rsidRPr="00B70654">
        <w:rPr>
          <w:rFonts w:eastAsiaTheme="minorEastAsia"/>
          <w:lang w:eastAsia="zh-CN"/>
        </w:rPr>
        <w:t xml:space="preserve">void </w:t>
      </w:r>
      <w:r w:rsidR="00401D0D">
        <w:rPr>
          <w:rFonts w:eastAsiaTheme="minorEastAsia"/>
          <w:lang w:eastAsia="zh-CN"/>
        </w:rPr>
        <w:t>initializeGL()</w:t>
      </w:r>
      <w:bookmarkEnd w:id="115"/>
      <w:bookmarkEnd w:id="116"/>
      <w:bookmarkEnd w:id="117"/>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bookmarkStart w:id="118" w:name="_Toc261529511"/>
      <w:bookmarkStart w:id="119" w:name="_Toc261530833"/>
      <w:bookmarkStart w:id="120" w:name="_Toc261532201"/>
      <w:r w:rsidRPr="00B70654">
        <w:rPr>
          <w:rFonts w:eastAsiaTheme="minorEastAsia"/>
          <w:lang w:eastAsia="zh-CN"/>
        </w:rPr>
        <w:t xml:space="preserve">void </w:t>
      </w:r>
      <w:r w:rsidR="00401D0D">
        <w:rPr>
          <w:rFonts w:eastAsiaTheme="minorEastAsia"/>
          <w:lang w:eastAsia="zh-CN"/>
        </w:rPr>
        <w:t>paintGL()</w:t>
      </w:r>
      <w:bookmarkEnd w:id="118"/>
      <w:bookmarkEnd w:id="119"/>
      <w:bookmarkEnd w:id="120"/>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bookmarkStart w:id="121" w:name="_Toc261529512"/>
      <w:bookmarkStart w:id="122" w:name="_Toc261530834"/>
      <w:bookmarkStart w:id="123" w:name="_Toc261532202"/>
      <w:r w:rsidRPr="00B70654">
        <w:rPr>
          <w:rFonts w:eastAsiaTheme="minorEastAsia"/>
          <w:lang w:eastAsia="zh-CN"/>
        </w:rPr>
        <w:lastRenderedPageBreak/>
        <w:t>void mous</w:t>
      </w:r>
      <w:r w:rsidR="00401D0D">
        <w:rPr>
          <w:rFonts w:eastAsiaTheme="minorEastAsia"/>
          <w:lang w:eastAsia="zh-CN"/>
        </w:rPr>
        <w:t>ePressEvent(QMouseEvent *event)</w:t>
      </w:r>
      <w:bookmarkEnd w:id="121"/>
      <w:bookmarkEnd w:id="122"/>
      <w:bookmarkEnd w:id="123"/>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bookmarkStart w:id="124" w:name="_Toc261529513"/>
      <w:bookmarkStart w:id="125" w:name="_Toc261530835"/>
      <w:bookmarkStart w:id="126" w:name="_Toc261532203"/>
      <w:r w:rsidRPr="00B70654">
        <w:rPr>
          <w:rFonts w:eastAsiaTheme="minorEastAsia"/>
          <w:lang w:eastAsia="zh-CN"/>
        </w:rPr>
        <w:t xml:space="preserve">void </w:t>
      </w:r>
      <w:r w:rsidR="00401D0D">
        <w:rPr>
          <w:rFonts w:eastAsiaTheme="minorEastAsia"/>
          <w:lang w:eastAsia="zh-CN"/>
        </w:rPr>
        <w:t>timerEvent(QTimerEvent *event)</w:t>
      </w:r>
      <w:bookmarkEnd w:id="124"/>
      <w:bookmarkEnd w:id="125"/>
      <w:bookmarkEnd w:id="126"/>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bookmarkStart w:id="127" w:name="_Toc261529514"/>
      <w:bookmarkStart w:id="128" w:name="_Toc261530836"/>
      <w:bookmarkStart w:id="129" w:name="_Toc261532204"/>
      <w:r w:rsidRPr="00B70654">
        <w:rPr>
          <w:rFonts w:eastAsiaTheme="minorEastAsia"/>
          <w:lang w:eastAsia="zh-CN"/>
        </w:rPr>
        <w:t xml:space="preserve">void </w:t>
      </w:r>
      <w:r w:rsidR="00401D0D">
        <w:rPr>
          <w:rFonts w:eastAsiaTheme="minorEastAsia"/>
          <w:lang w:eastAsia="zh-CN"/>
        </w:rPr>
        <w:t>resizeGL(int width, int height)</w:t>
      </w:r>
      <w:bookmarkEnd w:id="127"/>
      <w:bookmarkEnd w:id="128"/>
      <w:bookmarkEnd w:id="129"/>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bookmarkStart w:id="130" w:name="_Toc261529515"/>
      <w:bookmarkStart w:id="131" w:name="_Toc261530837"/>
      <w:bookmarkStart w:id="132" w:name="_Toc261532205"/>
      <w:r w:rsidRPr="00B70654">
        <w:rPr>
          <w:rFonts w:eastAsiaTheme="minorEastAsia"/>
          <w:lang w:eastAsia="zh-CN"/>
        </w:rPr>
        <w:t xml:space="preserve">void </w:t>
      </w:r>
      <w:r w:rsidR="00401D0D">
        <w:rPr>
          <w:rFonts w:eastAsiaTheme="minorEastAsia"/>
          <w:lang w:eastAsia="zh-CN"/>
        </w:rPr>
        <w:t>updateUnit(Unit unit)</w:t>
      </w:r>
      <w:bookmarkEnd w:id="130"/>
      <w:bookmarkEnd w:id="131"/>
      <w:bookmarkEnd w:id="132"/>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bookmarkStart w:id="133" w:name="_Toc261529516"/>
      <w:bookmarkStart w:id="134" w:name="_Toc261530838"/>
      <w:bookmarkStart w:id="135" w:name="_Toc261532206"/>
      <w:r w:rsidRPr="00B70654">
        <w:rPr>
          <w:rFonts w:eastAsiaTheme="minorEastAsia"/>
          <w:lang w:eastAsia="zh-CN"/>
        </w:rPr>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bookmarkEnd w:id="133"/>
      <w:bookmarkEnd w:id="134"/>
      <w:bookmarkEnd w:id="135"/>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bookmarkStart w:id="136" w:name="_Toc261529517"/>
      <w:bookmarkStart w:id="137" w:name="_Toc261530839"/>
      <w:bookmarkStart w:id="138" w:name="_Toc261532207"/>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bookmarkEnd w:id="136"/>
      <w:bookmarkEnd w:id="137"/>
      <w:bookmarkEnd w:id="138"/>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bookmarkStart w:id="139" w:name="_Toc261529518"/>
      <w:bookmarkStart w:id="140" w:name="_Toc261530840"/>
      <w:bookmarkStart w:id="141" w:name="_Toc261532208"/>
      <w:r w:rsidRPr="00B70654">
        <w:rPr>
          <w:rFonts w:eastAsiaTheme="minorEastAsia"/>
          <w:lang w:eastAsia="zh-CN"/>
        </w:rPr>
        <w:t>void initGr</w:t>
      </w:r>
      <w:r w:rsidR="00401D0D">
        <w:rPr>
          <w:rFonts w:eastAsiaTheme="minorEastAsia"/>
          <w:lang w:eastAsia="zh-CN"/>
        </w:rPr>
        <w:t>id()</w:t>
      </w:r>
      <w:bookmarkEnd w:id="139"/>
      <w:bookmarkEnd w:id="140"/>
      <w:bookmarkEnd w:id="141"/>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bookmarkStart w:id="142" w:name="_Toc261529519"/>
      <w:bookmarkStart w:id="143" w:name="_Toc261530841"/>
      <w:bookmarkStart w:id="144" w:name="_Toc261532209"/>
      <w:r>
        <w:rPr>
          <w:rFonts w:eastAsiaTheme="minorEastAsia"/>
          <w:lang w:eastAsia="zh-CN"/>
        </w:rPr>
        <w:lastRenderedPageBreak/>
        <w:t>void drawHeaderInfo()</w:t>
      </w:r>
      <w:bookmarkEnd w:id="142"/>
      <w:bookmarkEnd w:id="143"/>
      <w:bookmarkEnd w:id="144"/>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bookmarkStart w:id="145" w:name="_Toc261529520"/>
      <w:bookmarkStart w:id="146" w:name="_Toc261530842"/>
      <w:bookmarkStart w:id="147" w:name="_Toc261532210"/>
      <w:r>
        <w:rPr>
          <w:rFonts w:eastAsiaTheme="minorEastAsia"/>
          <w:lang w:eastAsia="zh-CN"/>
        </w:rPr>
        <w:t>void drawGrid()</w:t>
      </w:r>
      <w:bookmarkEnd w:id="145"/>
      <w:bookmarkEnd w:id="146"/>
      <w:bookmarkEnd w:id="147"/>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bookmarkStart w:id="148" w:name="_Toc261529521"/>
      <w:bookmarkStart w:id="149" w:name="_Toc261530843"/>
      <w:bookmarkStart w:id="150" w:name="_Toc261532211"/>
      <w:r>
        <w:rPr>
          <w:rFonts w:eastAsiaTheme="minorEastAsia"/>
          <w:lang w:eastAsia="zh-CN"/>
        </w:rPr>
        <w:t>void drawUnits()</w:t>
      </w:r>
      <w:bookmarkEnd w:id="148"/>
      <w:bookmarkEnd w:id="149"/>
      <w:bookmarkEnd w:id="150"/>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bookmarkStart w:id="151" w:name="_Toc261529522"/>
      <w:bookmarkStart w:id="152" w:name="_Toc261530844"/>
      <w:bookmarkStart w:id="153" w:name="_Toc261532212"/>
      <w:r>
        <w:rPr>
          <w:rFonts w:eastAsiaTheme="minorEastAsia"/>
          <w:lang w:eastAsia="zh-CN"/>
        </w:rPr>
        <w:t>void drawBackground()</w:t>
      </w:r>
      <w:bookmarkEnd w:id="151"/>
      <w:bookmarkEnd w:id="152"/>
      <w:bookmarkEnd w:id="153"/>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bookmarkStart w:id="154" w:name="_Toc261529523"/>
      <w:bookmarkStart w:id="155" w:name="_Toc261530845"/>
      <w:bookmarkStart w:id="156" w:name="_Toc261532213"/>
      <w:r>
        <w:rPr>
          <w:rFonts w:eastAsiaTheme="minorEastAsia"/>
          <w:lang w:eastAsia="zh-CN"/>
        </w:rPr>
        <w:t>void updateTitleScreen()</w:t>
      </w:r>
      <w:bookmarkEnd w:id="154"/>
      <w:bookmarkEnd w:id="155"/>
      <w:bookmarkEnd w:id="156"/>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bookmarkStart w:id="157" w:name="_Toc261529524"/>
      <w:bookmarkStart w:id="158" w:name="_Toc261530846"/>
      <w:bookmarkStart w:id="159" w:name="_Toc261532214"/>
      <w:r>
        <w:rPr>
          <w:rFonts w:eastAsiaTheme="minorEastAsia"/>
          <w:lang w:eastAsia="zh-CN"/>
        </w:rPr>
        <w:t>void drawEffects()</w:t>
      </w:r>
      <w:bookmarkEnd w:id="157"/>
      <w:bookmarkEnd w:id="158"/>
      <w:bookmarkEnd w:id="159"/>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bookmarkStart w:id="160" w:name="_Toc261529525"/>
      <w:bookmarkStart w:id="161" w:name="_Toc261530847"/>
      <w:bookmarkStart w:id="162" w:name="_Toc261532215"/>
      <w:r>
        <w:rPr>
          <w:rFonts w:eastAsiaTheme="minorEastAsia"/>
          <w:lang w:eastAsia="zh-CN"/>
        </w:rPr>
        <w:t>void drawAttack()</w:t>
      </w:r>
      <w:bookmarkEnd w:id="160"/>
      <w:bookmarkEnd w:id="161"/>
      <w:bookmarkEnd w:id="162"/>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bookmarkStart w:id="163" w:name="_Toc261529526"/>
      <w:bookmarkStart w:id="164" w:name="_Toc261530848"/>
      <w:bookmarkStart w:id="165" w:name="_Toc261532216"/>
      <w:r w:rsidRPr="00B70654">
        <w:rPr>
          <w:rFonts w:eastAsiaTheme="minorEastAsia"/>
          <w:lang w:eastAsia="zh-CN"/>
        </w:rPr>
        <w:t xml:space="preserve">void </w:t>
      </w:r>
      <w:r w:rsidRPr="00401D0D">
        <w:rPr>
          <w:rFonts w:eastAsiaTheme="minorEastAsia"/>
          <w:lang w:eastAsia="zh-CN"/>
        </w:rPr>
        <w:t>LoadContent(Database db)</w:t>
      </w:r>
      <w:bookmarkEnd w:id="163"/>
      <w:bookmarkEnd w:id="164"/>
      <w:bookmarkEnd w:id="165"/>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6" w:name="_Toc261529527"/>
      <w:bookmarkStart w:id="167" w:name="_Toc261530849"/>
      <w:bookmarkStart w:id="168" w:name="_Toc261532217"/>
      <w:r w:rsidRPr="00B70654">
        <w:rPr>
          <w:rFonts w:eastAsiaTheme="minorEastAsia"/>
          <w:lang w:eastAsia="zh-CN"/>
        </w:rPr>
        <w:t xml:space="preserve">void </w:t>
      </w:r>
      <w:r w:rsidRPr="00401D0D">
        <w:rPr>
          <w:rFonts w:eastAsiaTheme="minorEastAsia"/>
          <w:lang w:eastAsia="zh-CN"/>
        </w:rPr>
        <w:t>unitTest_GenerateContent()</w:t>
      </w:r>
      <w:bookmarkEnd w:id="166"/>
      <w:bookmarkEnd w:id="167"/>
      <w:bookmarkEnd w:id="168"/>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bookmarkStart w:id="169" w:name="_Toc261529528"/>
      <w:bookmarkStart w:id="170" w:name="_Toc261530850"/>
      <w:bookmarkStart w:id="171" w:name="_Toc261532218"/>
      <w:r w:rsidRPr="00B70654">
        <w:rPr>
          <w:rFonts w:eastAsiaTheme="minorEastAsia"/>
          <w:lang w:eastAsia="zh-CN"/>
        </w:rPr>
        <w:t xml:space="preserve">void </w:t>
      </w:r>
      <w:r w:rsidRPr="00401D0D">
        <w:rPr>
          <w:rFonts w:eastAsiaTheme="minorEastAsia"/>
          <w:lang w:eastAsia="zh-CN"/>
        </w:rPr>
        <w:t>unitTest_AddUnits()</w:t>
      </w:r>
      <w:bookmarkEnd w:id="169"/>
      <w:bookmarkEnd w:id="170"/>
      <w:bookmarkEnd w:id="171"/>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bookmarkStart w:id="172" w:name="_Toc261529529"/>
      <w:bookmarkStart w:id="173" w:name="_Toc261530851"/>
      <w:bookmarkStart w:id="174" w:name="_Toc261532219"/>
      <w:r w:rsidRPr="00B70654">
        <w:rPr>
          <w:rFonts w:eastAsiaTheme="minorEastAsia"/>
          <w:lang w:eastAsia="zh-CN"/>
        </w:rPr>
        <w:lastRenderedPageBreak/>
        <w:t xml:space="preserve">void </w:t>
      </w:r>
      <w:r w:rsidRPr="00401D0D">
        <w:rPr>
          <w:rFonts w:eastAsiaTheme="minorEastAsia"/>
          <w:lang w:eastAsia="zh-CN"/>
        </w:rPr>
        <w:t>moveUnit(int vLocPrev, int hLocPrev, int vLocNext, int hLocNext)</w:t>
      </w:r>
      <w:bookmarkEnd w:id="172"/>
      <w:bookmarkEnd w:id="173"/>
      <w:bookmarkEnd w:id="174"/>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bookmarkStart w:id="175" w:name="_Toc261529530"/>
      <w:bookmarkStart w:id="176" w:name="_Toc261530852"/>
      <w:bookmarkStart w:id="177" w:name="_Toc261532220"/>
      <w:r w:rsidRPr="00B70654">
        <w:rPr>
          <w:rFonts w:eastAsiaTheme="minorEastAsia"/>
          <w:lang w:eastAsia="zh-CN"/>
        </w:rPr>
        <w:t xml:space="preserve">void </w:t>
      </w:r>
      <w:r w:rsidRPr="00401D0D">
        <w:rPr>
          <w:rFonts w:eastAsiaTheme="minorEastAsia"/>
          <w:lang w:eastAsia="zh-CN"/>
        </w:rPr>
        <w:t>hitUnit(int vLoc, int hLoc, int damage, int vAttackerLoc, int hAttackerLoc)</w:t>
      </w:r>
      <w:bookmarkEnd w:id="175"/>
      <w:bookmarkEnd w:id="176"/>
      <w:bookmarkEnd w:id="177"/>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bookmarkStart w:id="178" w:name="_Toc261529531"/>
      <w:bookmarkStart w:id="179" w:name="_Toc261530853"/>
      <w:bookmarkStart w:id="180" w:name="_Toc261532221"/>
      <w:r w:rsidRPr="00CF0802">
        <w:rPr>
          <w:rFonts w:eastAsiaTheme="minorEastAsia"/>
          <w:lang w:eastAsia="zh-CN"/>
        </w:rPr>
        <w:t>killUnit(int vLoc, int hLoc, int vAttackerLoc, int hAttackerLoc)</w:t>
      </w:r>
      <w:bookmarkEnd w:id="178"/>
      <w:bookmarkEnd w:id="179"/>
      <w:bookmarkEnd w:id="180"/>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bookmarkStart w:id="181" w:name="_Toc261529532"/>
      <w:bookmarkStart w:id="182" w:name="_Toc261530854"/>
      <w:bookmarkStart w:id="183" w:name="_Toc261532222"/>
      <w:r>
        <w:t>Game Mechanics Member Function</w:t>
      </w:r>
      <w:bookmarkEnd w:id="181"/>
      <w:bookmarkEnd w:id="182"/>
      <w:bookmarkEnd w:id="183"/>
    </w:p>
    <w:p w:rsidR="00DC4BEC" w:rsidRPr="00DC4BEC" w:rsidRDefault="00DC4BEC" w:rsidP="00DC4BEC"/>
    <w:p w:rsidR="003B6284" w:rsidRDefault="003B6284" w:rsidP="00FF4F10">
      <w:pPr>
        <w:pStyle w:val="Heading3"/>
        <w:numPr>
          <w:ilvl w:val="2"/>
          <w:numId w:val="1"/>
        </w:numPr>
        <w:rPr>
          <w:b w:val="0"/>
        </w:rPr>
      </w:pPr>
      <w:bookmarkStart w:id="184" w:name="_Toc261530855"/>
      <w:bookmarkStart w:id="185" w:name="_Toc261532223"/>
      <w:r w:rsidRPr="003B6284">
        <w:t>Mechanics Member Functions</w:t>
      </w:r>
      <w:bookmarkEnd w:id="184"/>
      <w:bookmarkEnd w:id="185"/>
    </w:p>
    <w:p w:rsidR="00BE1AD3" w:rsidRPr="00BE1AD3" w:rsidRDefault="00A45A76" w:rsidP="00240308">
      <w:pPr>
        <w:numPr>
          <w:ilvl w:val="3"/>
          <w:numId w:val="1"/>
        </w:numPr>
        <w:rPr>
          <w:i/>
        </w:rPr>
      </w:pPr>
      <w:r>
        <w:rPr>
          <w:i/>
        </w:rP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240308">
      <w:pPr>
        <w:numPr>
          <w:ilvl w:val="3"/>
          <w:numId w:val="1"/>
        </w:numPr>
        <w:rPr>
          <w:i/>
        </w:rPr>
      </w:pPr>
      <w:r>
        <w:rPr>
          <w:i/>
        </w:rP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240308">
      <w:pPr>
        <w:numPr>
          <w:ilvl w:val="3"/>
          <w:numId w:val="1"/>
        </w:numPr>
        <w:rPr>
          <w:i/>
        </w:rPr>
      </w:pPr>
      <w:r>
        <w:rPr>
          <w:i/>
        </w:rP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w:t>
      </w:r>
      <w:r w:rsidR="00972654">
        <w:lastRenderedPageBreak/>
        <w:t xml:space="preserve">the attack move is valid, the AI unit attacks. Based on relative position of the attacker and target the AI unit may turn right or left. </w:t>
      </w:r>
    </w:p>
    <w:p w:rsidR="00BE1AD3" w:rsidRDefault="00972654" w:rsidP="00240308">
      <w:pPr>
        <w:numPr>
          <w:ilvl w:val="3"/>
          <w:numId w:val="1"/>
        </w:numPr>
        <w:rPr>
          <w:i/>
        </w:rPr>
      </w:pPr>
      <w:r>
        <w:rPr>
          <w:i/>
        </w:rPr>
        <w:t>AImoveCheck(</w:t>
      </w:r>
      <w:r w:rsidR="00BE1AD3" w:rsidRPr="00BE1AD3">
        <w:rPr>
          <w:i/>
        </w:rPr>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240308">
      <w:pPr>
        <w:numPr>
          <w:ilvl w:val="3"/>
          <w:numId w:val="1"/>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240308">
      <w:pPr>
        <w:numPr>
          <w:ilvl w:val="3"/>
          <w:numId w:val="1"/>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involve the range of the unit moving, whether the selected space is occupied, and whether the space is in a straight line from the unit.  </w:t>
      </w:r>
    </w:p>
    <w:p w:rsidR="00BE1AD3" w:rsidRPr="00BE1AD3" w:rsidRDefault="00972654" w:rsidP="00240308">
      <w:pPr>
        <w:numPr>
          <w:ilvl w:val="3"/>
          <w:numId w:val="1"/>
        </w:numPr>
        <w:rPr>
          <w:i/>
        </w:rPr>
      </w:pPr>
      <w:r>
        <w:rPr>
          <w:i/>
        </w:rP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240308">
      <w:pPr>
        <w:numPr>
          <w:ilvl w:val="3"/>
          <w:numId w:val="1"/>
        </w:numPr>
        <w:rPr>
          <w:i/>
        </w:rPr>
      </w:pPr>
      <w:r w:rsidRPr="00DC4BEC">
        <w:rPr>
          <w:i/>
        </w:rPr>
        <w:t>isValidattack()</w:t>
      </w:r>
    </w:p>
    <w:p w:rsidR="00BE1AD3" w:rsidRDefault="00DD2A2C" w:rsidP="00BE1AD3">
      <w:pPr>
        <w:ind w:left="1728"/>
      </w:pPr>
      <w:r>
        <w:t xml:space="preserve">This function determines if a selected attack is valid.  It takes into consideration the distance between the units, the attacker’s range, the </w:t>
      </w:r>
      <w:r>
        <w:lastRenderedPageBreak/>
        <w:t>teams of the units, and whether the selected location is occupied. It returns either true or false depending on the conditions.</w:t>
      </w:r>
    </w:p>
    <w:p w:rsidR="00BE1AD3" w:rsidRPr="00DC4BEC" w:rsidRDefault="00DD2A2C" w:rsidP="00240308">
      <w:pPr>
        <w:numPr>
          <w:ilvl w:val="3"/>
          <w:numId w:val="1"/>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240308">
      <w:pPr>
        <w:numPr>
          <w:ilvl w:val="3"/>
          <w:numId w:val="1"/>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240308">
      <w:pPr>
        <w:numPr>
          <w:ilvl w:val="3"/>
          <w:numId w:val="1"/>
        </w:numPr>
        <w:rPr>
          <w:i/>
        </w:rPr>
      </w:pPr>
      <w:r w:rsidRPr="00DC4BEC">
        <w:rPr>
          <w:i/>
        </w:rPr>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240308">
      <w:pPr>
        <w:numPr>
          <w:ilvl w:val="3"/>
          <w:numId w:val="1"/>
        </w:numPr>
        <w:rPr>
          <w:i/>
        </w:rPr>
      </w:pPr>
      <w:r w:rsidRPr="00DC4BEC">
        <w:rPr>
          <w:i/>
        </w:rPr>
        <w:t>isGameOverP2()</w:t>
      </w:r>
    </w:p>
    <w:p w:rsidR="002E30D9" w:rsidRDefault="002E30D9" w:rsidP="00681461">
      <w:pPr>
        <w:ind w:left="1728"/>
        <w:rPr>
          <w:lang w:eastAsia="zh-CN"/>
        </w:rPr>
      </w:pPr>
      <w:r>
        <w:tab/>
      </w:r>
      <w:r>
        <w:tab/>
        <w:t>This function is responsible for looking through the spaces on the board and returning whether there are any of Player 2’s units alive.</w:t>
      </w:r>
    </w:p>
    <w:p w:rsidR="00BE1AD3" w:rsidRPr="00DC4BEC" w:rsidRDefault="002E30D9" w:rsidP="00240308">
      <w:pPr>
        <w:numPr>
          <w:ilvl w:val="3"/>
          <w:numId w:val="1"/>
        </w:numPr>
        <w:rPr>
          <w:i/>
        </w:rPr>
      </w:pPr>
      <w:r w:rsidRPr="00DC4BEC">
        <w:rPr>
          <w:i/>
        </w:rPr>
        <w:t>EndBattle();</w:t>
      </w:r>
    </w:p>
    <w:p w:rsidR="002E30D9" w:rsidRDefault="002E30D9" w:rsidP="002E30D9">
      <w:pPr>
        <w:ind w:left="1728"/>
      </w:pPr>
      <w:r>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240308">
      <w:pPr>
        <w:numPr>
          <w:ilvl w:val="3"/>
          <w:numId w:val="1"/>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240308">
      <w:pPr>
        <w:numPr>
          <w:ilvl w:val="3"/>
          <w:numId w:val="1"/>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240308">
      <w:pPr>
        <w:numPr>
          <w:ilvl w:val="3"/>
          <w:numId w:val="1"/>
        </w:numPr>
        <w:rPr>
          <w:i/>
        </w:rPr>
      </w:pPr>
      <w:r w:rsidRPr="00DC4BEC">
        <w:rPr>
          <w:i/>
        </w:rPr>
        <w:t>populate()</w:t>
      </w:r>
    </w:p>
    <w:p w:rsidR="002E30D9" w:rsidRDefault="002E30D9" w:rsidP="002E30D9">
      <w:pPr>
        <w:ind w:left="1728"/>
      </w:pPr>
      <w:r>
        <w:lastRenderedPageBreak/>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240308">
      <w:pPr>
        <w:numPr>
          <w:ilvl w:val="3"/>
          <w:numId w:val="1"/>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240308">
      <w:pPr>
        <w:numPr>
          <w:ilvl w:val="3"/>
          <w:numId w:val="1"/>
        </w:numPr>
        <w:rPr>
          <w:i/>
        </w:rPr>
      </w:pPr>
      <w:r w:rsidRPr="00575570">
        <w:rPr>
          <w:i/>
        </w:rPr>
        <w:t>populate()</w:t>
      </w:r>
    </w:p>
    <w:p w:rsidR="004016E7" w:rsidRDefault="005A50FE" w:rsidP="00575570">
      <w:pPr>
        <w:ind w:left="1728"/>
      </w:pPr>
      <w:r>
        <w:t>This function randomly assignes units to locations on that players side of the board at the start of the battle and returns those locations to the user.</w:t>
      </w:r>
    </w:p>
    <w:p w:rsidR="00575570" w:rsidRPr="00191D85" w:rsidRDefault="00575570" w:rsidP="00893BD3">
      <w:pPr>
        <w:rPr>
          <w:lang w:eastAsia="zh-CN"/>
        </w:rPr>
      </w:pPr>
    </w:p>
    <w:p w:rsidR="00CB1022" w:rsidRDefault="00CB1022" w:rsidP="00240308">
      <w:pPr>
        <w:pStyle w:val="Heading2"/>
        <w:numPr>
          <w:ilvl w:val="1"/>
          <w:numId w:val="1"/>
        </w:numPr>
      </w:pPr>
      <w:bookmarkStart w:id="186" w:name="_Toc261529533"/>
      <w:bookmarkStart w:id="187" w:name="_Toc261530856"/>
      <w:bookmarkStart w:id="188" w:name="_Toc261532224"/>
      <w:r>
        <w:t>Database Member Functions</w:t>
      </w:r>
      <w:r w:rsidR="00326E37">
        <w:rPr>
          <w:rFonts w:eastAsiaTheme="minorEastAsia" w:hint="eastAsia"/>
          <w:lang w:eastAsia="zh-CN"/>
        </w:rPr>
        <w:t xml:space="preserve"> (Ye)</w:t>
      </w:r>
      <w:bookmarkEnd w:id="186"/>
      <w:bookmarkEnd w:id="187"/>
      <w:bookmarkEnd w:id="188"/>
    </w:p>
    <w:p w:rsidR="00F11F2A" w:rsidRPr="00F11F2A" w:rsidRDefault="00F11F2A" w:rsidP="00DD016D">
      <w:pPr>
        <w:pStyle w:val="Heading3"/>
        <w:numPr>
          <w:ilvl w:val="2"/>
          <w:numId w:val="1"/>
        </w:numPr>
        <w:rPr>
          <w:b w:val="0"/>
        </w:rPr>
      </w:pPr>
      <w:bookmarkStart w:id="189" w:name="_Toc261530857"/>
      <w:bookmarkStart w:id="190" w:name="_Toc261532225"/>
      <w:r w:rsidRPr="00F11F2A">
        <w:rPr>
          <w:rFonts w:eastAsiaTheme="minorEastAsia" w:hint="eastAsia"/>
          <w:lang w:eastAsia="zh-CN"/>
        </w:rPr>
        <w:t>Database</w:t>
      </w:r>
      <w:r w:rsidRPr="00F11F2A">
        <w:t xml:space="preserve"> Member Functions</w:t>
      </w:r>
      <w:r w:rsidR="00326E37">
        <w:rPr>
          <w:rFonts w:eastAsiaTheme="minorEastAsia" w:hint="eastAsia"/>
          <w:lang w:eastAsia="zh-CN"/>
        </w:rPr>
        <w:t xml:space="preserve"> (Ye)</w:t>
      </w:r>
      <w:bookmarkEnd w:id="189"/>
      <w:bookmarkEnd w:id="190"/>
    </w:p>
    <w:p w:rsidR="00F11F2A" w:rsidRPr="00F11F2A" w:rsidRDefault="00F10E46" w:rsidP="00240308">
      <w:pPr>
        <w:numPr>
          <w:ilvl w:val="3"/>
          <w:numId w:val="1"/>
        </w:numPr>
        <w:rPr>
          <w:rFonts w:eastAsiaTheme="minorEastAsia"/>
          <w:i/>
          <w:lang w:eastAsia="zh-CN"/>
        </w:rPr>
      </w:pPr>
      <w:r>
        <w:rPr>
          <w:rFonts w:hint="eastAsia"/>
          <w:i/>
          <w:lang w:eastAsia="zh-CN"/>
        </w:rPr>
        <w:t xml:space="preserve">bool </w:t>
      </w:r>
      <w:r w:rsidR="00F11F2A" w:rsidRPr="00F11F2A">
        <w:rPr>
          <w:i/>
        </w:rPr>
        <w:t>connection ()</w:t>
      </w:r>
    </w:p>
    <w:p w:rsidR="00F11F2A" w:rsidRDefault="00F11F2A" w:rsidP="00F11F2A">
      <w:pPr>
        <w:ind w:left="1728"/>
        <w:rPr>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0E46" w:rsidRPr="00F11F2A" w:rsidRDefault="00F10E46" w:rsidP="00F10E46">
      <w:pPr>
        <w:numPr>
          <w:ilvl w:val="3"/>
          <w:numId w:val="1"/>
        </w:numPr>
        <w:rPr>
          <w:i/>
        </w:rPr>
      </w:pPr>
      <w:r w:rsidRPr="00F10E46">
        <w:rPr>
          <w:i/>
          <w:lang w:eastAsia="zh-CN"/>
        </w:rPr>
        <w:t>int show(QString &amp;tableName)</w:t>
      </w:r>
    </w:p>
    <w:p w:rsidR="00F10E46" w:rsidRPr="00F11F2A" w:rsidRDefault="00F10E46" w:rsidP="00F10E46">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280778" w:rsidP="00240308">
      <w:pPr>
        <w:numPr>
          <w:ilvl w:val="3"/>
          <w:numId w:val="1"/>
        </w:numPr>
        <w:rPr>
          <w:i/>
        </w:rPr>
      </w:pPr>
      <w:r>
        <w:rPr>
          <w:rFonts w:hint="eastAsia"/>
          <w:i/>
          <w:lang w:eastAsia="zh-CN"/>
        </w:rPr>
        <w:t xml:space="preserve">int </w:t>
      </w:r>
      <w:r w:rsidR="00F11F2A" w:rsidRPr="00F11F2A">
        <w:rPr>
          <w:i/>
        </w:rPr>
        <w:t>userCount()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et</w:t>
      </w:r>
      <w:r w:rsidR="00280778">
        <w:t>urns total number of user</w:t>
      </w:r>
      <w:r w:rsidR="00280778">
        <w:rPr>
          <w:rFonts w:hint="eastAsia"/>
          <w:lang w:eastAsia="zh-CN"/>
        </w:rPr>
        <w:t>s</w:t>
      </w:r>
      <w:r w:rsidRPr="00F11F2A">
        <w:t xml:space="preserve"> data </w:t>
      </w:r>
      <w:r w:rsidRPr="00F11F2A">
        <w:rPr>
          <w:rFonts w:eastAsiaTheme="minorEastAsia" w:hint="eastAsia"/>
          <w:lang w:eastAsia="zh-CN"/>
        </w:rPr>
        <w:t>in the database player table.</w:t>
      </w:r>
    </w:p>
    <w:p w:rsidR="00280778" w:rsidRPr="00F11F2A" w:rsidRDefault="00280778" w:rsidP="00280778">
      <w:pPr>
        <w:numPr>
          <w:ilvl w:val="3"/>
          <w:numId w:val="1"/>
        </w:numPr>
        <w:rPr>
          <w:rFonts w:eastAsiaTheme="minorEastAsia"/>
          <w:lang w:eastAsia="zh-CN"/>
        </w:rPr>
      </w:pPr>
      <w:r w:rsidRPr="00280778">
        <w:rPr>
          <w:i/>
        </w:rPr>
        <w:t>bool addUser(User user)</w:t>
      </w:r>
    </w:p>
    <w:p w:rsidR="00280778" w:rsidRPr="00F11F2A" w:rsidRDefault="00280778" w:rsidP="00280778">
      <w:pPr>
        <w:ind w:left="1728"/>
        <w:rPr>
          <w:rFonts w:eastAsiaTheme="minorEastAsia"/>
          <w:lang w:eastAsia="zh-CN"/>
        </w:rPr>
      </w:pPr>
      <w:r w:rsidRPr="00F11F2A">
        <w:lastRenderedPageBreak/>
        <w:t xml:space="preserve">This function </w:t>
      </w:r>
      <w:r w:rsidRPr="00F11F2A">
        <w:rPr>
          <w:rFonts w:eastAsiaTheme="minorEastAsia" w:hint="eastAsia"/>
          <w:lang w:eastAsia="zh-CN"/>
        </w:rPr>
        <w:t xml:space="preserve">adds a new created user name with the passed </w:t>
      </w:r>
      <w:r>
        <w:rPr>
          <w:rFonts w:hint="eastAsia"/>
          <w:lang w:eastAsia="zh-CN"/>
        </w:rPr>
        <w:t>user class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280778" w:rsidRPr="00F11F2A" w:rsidRDefault="00280778" w:rsidP="00280778">
      <w:pPr>
        <w:numPr>
          <w:ilvl w:val="3"/>
          <w:numId w:val="1"/>
        </w:numPr>
        <w:rPr>
          <w:rFonts w:eastAsiaTheme="minorEastAsia"/>
          <w:lang w:eastAsia="zh-CN"/>
        </w:rPr>
      </w:pPr>
      <w:r w:rsidRPr="00280778">
        <w:rPr>
          <w:i/>
        </w:rPr>
        <w:t>bool addUser(QString userName)</w:t>
      </w:r>
    </w:p>
    <w:p w:rsidR="00280778" w:rsidRDefault="00280778" w:rsidP="00280778">
      <w:pPr>
        <w:ind w:left="1728"/>
        <w:rPr>
          <w:lang w:eastAsia="zh-CN"/>
        </w:rPr>
      </w:pPr>
      <w:r w:rsidRPr="00F11F2A">
        <w:t xml:space="preserve">This function </w:t>
      </w:r>
      <w:r>
        <w:rPr>
          <w:rFonts w:hint="eastAsia"/>
          <w:lang w:eastAsia="zh-CN"/>
        </w:rPr>
        <w:t>adds a new created user</w:t>
      </w:r>
      <w:r w:rsidRPr="00F11F2A">
        <w:rPr>
          <w:rFonts w:eastAsiaTheme="minorEastAsia" w:hint="eastAsia"/>
          <w:lang w:eastAsia="zh-CN"/>
        </w:rPr>
        <w:t xml:space="preserve"> name with the passed stri</w:t>
      </w:r>
      <w:r>
        <w:rPr>
          <w:rFonts w:hint="eastAsia"/>
          <w:lang w:eastAsia="zh-CN"/>
        </w:rPr>
        <w:t>ng name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5076B0" w:rsidRPr="005076B0" w:rsidRDefault="005076B0" w:rsidP="005076B0">
      <w:pPr>
        <w:numPr>
          <w:ilvl w:val="3"/>
          <w:numId w:val="1"/>
        </w:numPr>
        <w:rPr>
          <w:i/>
        </w:rPr>
      </w:pPr>
      <w:r w:rsidRPr="005076B0">
        <w:rPr>
          <w:i/>
        </w:rPr>
        <w:t>void saveUser(QString &amp;userName, User user)</w:t>
      </w:r>
    </w:p>
    <w:p w:rsidR="005076B0" w:rsidRPr="00F11F2A" w:rsidRDefault="005076B0" w:rsidP="00237989">
      <w:pPr>
        <w:ind w:left="1728"/>
        <w:rPr>
          <w:rFonts w:eastAsiaTheme="minorEastAsia"/>
          <w:lang w:eastAsia="zh-CN"/>
        </w:rPr>
      </w:pPr>
      <w:r w:rsidRPr="00F11F2A">
        <w:t xml:space="preserve">This function </w:t>
      </w:r>
      <w:r>
        <w:rPr>
          <w:rFonts w:hint="eastAsia"/>
          <w:lang w:eastAsia="zh-CN"/>
        </w:rPr>
        <w:t>adds a user</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with the passed stri</w:t>
      </w:r>
      <w:r>
        <w:rPr>
          <w:rFonts w:hint="eastAsia"/>
          <w:lang w:eastAsia="zh-CN"/>
        </w:rPr>
        <w:t>ng name and user class into the database user</w:t>
      </w:r>
      <w:r w:rsidRPr="00F11F2A">
        <w:rPr>
          <w:rFonts w:eastAsiaTheme="minorEastAsia" w:hint="eastAsia"/>
          <w:lang w:eastAsia="zh-CN"/>
        </w:rPr>
        <w:t xml:space="preserve"> table.</w:t>
      </w:r>
    </w:p>
    <w:p w:rsidR="00F11F2A" w:rsidRPr="00F11F2A" w:rsidRDefault="00237989" w:rsidP="00240308">
      <w:pPr>
        <w:numPr>
          <w:ilvl w:val="3"/>
          <w:numId w:val="1"/>
        </w:numPr>
        <w:rPr>
          <w:rFonts w:eastAsiaTheme="minorEastAsia"/>
          <w:lang w:eastAsia="zh-CN"/>
        </w:rPr>
      </w:pPr>
      <w:r w:rsidRPr="00237989">
        <w:rPr>
          <w:i/>
        </w:rPr>
        <w:t>QString userName(int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00237989">
        <w:rPr>
          <w:rFonts w:hint="eastAsia"/>
          <w:lang w:eastAsia="zh-CN"/>
        </w:rPr>
        <w:t>corresponding</w:t>
      </w:r>
      <w:r w:rsidRPr="00F11F2A">
        <w:rPr>
          <w:rFonts w:eastAsiaTheme="minorEastAsia" w:hint="eastAsia"/>
          <w:lang w:eastAsia="zh-CN"/>
        </w:rPr>
        <w:t xml:space="preserve"> to the passed number index </w:t>
      </w:r>
      <w:r w:rsidR="00237989">
        <w:rPr>
          <w:rFonts w:hint="eastAsia"/>
          <w:lang w:eastAsia="zh-CN"/>
        </w:rPr>
        <w:t>argument in the database user</w:t>
      </w:r>
      <w:r w:rsidRPr="00F11F2A">
        <w:rPr>
          <w:rFonts w:eastAsiaTheme="minorEastAsia" w:hint="eastAsia"/>
          <w:lang w:eastAsia="zh-CN"/>
        </w:rPr>
        <w:t xml:space="preserve"> table.</w:t>
      </w:r>
    </w:p>
    <w:p w:rsidR="00F11F2A" w:rsidRPr="00F11F2A" w:rsidRDefault="00346598" w:rsidP="00240308">
      <w:pPr>
        <w:numPr>
          <w:ilvl w:val="3"/>
          <w:numId w:val="1"/>
        </w:numPr>
        <w:rPr>
          <w:rFonts w:eastAsiaTheme="minorEastAsia"/>
          <w:lang w:eastAsia="zh-CN"/>
        </w:rPr>
      </w:pPr>
      <w:r w:rsidRPr="00346598">
        <w:rPr>
          <w:i/>
        </w:rPr>
        <w:t>void activateUser(QString &amp;userName)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a</w:t>
      </w:r>
      <w:r w:rsidR="00346598">
        <w:rPr>
          <w:rFonts w:hint="eastAsia"/>
          <w:lang w:eastAsia="zh-CN"/>
        </w:rPr>
        <w:t>ctivates</w:t>
      </w:r>
      <w:r w:rsidRPr="00F11F2A">
        <w:rPr>
          <w:rFonts w:eastAsiaTheme="minorEastAsia" w:hint="eastAsia"/>
          <w:lang w:eastAsia="zh-CN"/>
        </w:rPr>
        <w:t xml:space="preserve"> a user</w:t>
      </w:r>
      <w:r w:rsidR="00346598">
        <w:rPr>
          <w:rFonts w:hint="eastAsia"/>
          <w:lang w:eastAsia="zh-CN"/>
        </w:rPr>
        <w:t xml:space="preserve"> </w:t>
      </w:r>
      <w:r w:rsidRPr="00F11F2A">
        <w:rPr>
          <w:rFonts w:eastAsiaTheme="minorEastAsia" w:hint="eastAsia"/>
          <w:lang w:eastAsia="zh-CN"/>
        </w:rPr>
        <w:t>with the passed string name.</w:t>
      </w:r>
      <w:r w:rsidR="00346598">
        <w:rPr>
          <w:rFonts w:hint="eastAsia"/>
          <w:lang w:eastAsia="zh-CN"/>
        </w:rPr>
        <w:t xml:space="preserve"> The corresponding value in the database will be set true.</w:t>
      </w:r>
    </w:p>
    <w:p w:rsidR="00FB047C" w:rsidRPr="00F11F2A" w:rsidRDefault="00FB047C" w:rsidP="00FB047C">
      <w:pPr>
        <w:numPr>
          <w:ilvl w:val="3"/>
          <w:numId w:val="1"/>
        </w:numPr>
        <w:rPr>
          <w:rFonts w:eastAsiaTheme="minorEastAsia"/>
          <w:lang w:eastAsia="zh-CN"/>
        </w:rPr>
      </w:pPr>
      <w:r w:rsidRPr="00346598">
        <w:rPr>
          <w:i/>
        </w:rPr>
        <w:t xml:space="preserve">void </w:t>
      </w:r>
      <w:r>
        <w:rPr>
          <w:rFonts w:hint="eastAsia"/>
          <w:i/>
          <w:lang w:eastAsia="zh-CN"/>
        </w:rPr>
        <w:t>de</w:t>
      </w:r>
      <w:r w:rsidRPr="00346598">
        <w:rPr>
          <w:i/>
        </w:rPr>
        <w:t>activateUser(QString &amp;userName)</w:t>
      </w:r>
    </w:p>
    <w:p w:rsidR="00FB047C" w:rsidRPr="00F11F2A" w:rsidRDefault="00FB047C" w:rsidP="00FB047C">
      <w:pPr>
        <w:ind w:left="1728"/>
        <w:rPr>
          <w:rFonts w:eastAsiaTheme="minorEastAsia"/>
          <w:lang w:eastAsia="zh-CN"/>
        </w:rPr>
      </w:pPr>
      <w:r w:rsidRPr="00F11F2A">
        <w:t xml:space="preserve">This function </w:t>
      </w:r>
      <w:r>
        <w:rPr>
          <w:rFonts w:hint="eastAsia"/>
          <w:lang w:eastAsia="zh-CN"/>
        </w:rPr>
        <w:t>de</w:t>
      </w:r>
      <w:r w:rsidRPr="00F11F2A">
        <w:rPr>
          <w:rFonts w:eastAsiaTheme="minorEastAsia" w:hint="eastAsia"/>
          <w:lang w:eastAsia="zh-CN"/>
        </w:rPr>
        <w:t>a</w:t>
      </w:r>
      <w:r>
        <w:rPr>
          <w:rFonts w:hint="eastAsia"/>
          <w:lang w:eastAsia="zh-CN"/>
        </w:rPr>
        <w:t>ctivates</w:t>
      </w:r>
      <w:r w:rsidRPr="00F11F2A">
        <w:rPr>
          <w:rFonts w:eastAsiaTheme="minorEastAsia" w:hint="eastAsia"/>
          <w:lang w:eastAsia="zh-CN"/>
        </w:rPr>
        <w:t xml:space="preserve"> a user</w:t>
      </w:r>
      <w:r>
        <w:rPr>
          <w:rFonts w:hint="eastAsia"/>
          <w:lang w:eastAsia="zh-CN"/>
        </w:rPr>
        <w:t xml:space="preserve"> </w:t>
      </w:r>
      <w:r w:rsidRPr="00F11F2A">
        <w:rPr>
          <w:rFonts w:eastAsiaTheme="minorEastAsia" w:hint="eastAsia"/>
          <w:lang w:eastAsia="zh-CN"/>
        </w:rPr>
        <w:t>with the passed string name.</w:t>
      </w:r>
      <w:r>
        <w:rPr>
          <w:rFonts w:hint="eastAsia"/>
          <w:lang w:eastAsia="zh-CN"/>
        </w:rPr>
        <w:t xml:space="preserve"> The corresponding value in the database will be set false.</w:t>
      </w:r>
    </w:p>
    <w:p w:rsidR="008F4D39" w:rsidRPr="00F11F2A" w:rsidRDefault="00865CF0" w:rsidP="008F4D39">
      <w:pPr>
        <w:numPr>
          <w:ilvl w:val="3"/>
          <w:numId w:val="1"/>
        </w:numPr>
        <w:rPr>
          <w:rFonts w:eastAsiaTheme="minorEastAsia"/>
          <w:lang w:eastAsia="zh-CN"/>
        </w:rPr>
      </w:pPr>
      <w:r>
        <w:rPr>
          <w:rFonts w:hint="eastAsia"/>
          <w:i/>
          <w:lang w:eastAsia="zh-CN"/>
        </w:rPr>
        <w:t>u</w:t>
      </w:r>
      <w:r w:rsidR="008F4D39" w:rsidRPr="008F4D39">
        <w:rPr>
          <w:i/>
        </w:rPr>
        <w:t>ser loadActiveUser()</w:t>
      </w:r>
    </w:p>
    <w:p w:rsidR="008F4D39" w:rsidRPr="00F11F2A" w:rsidRDefault="008F4D39" w:rsidP="008F4D39">
      <w:pPr>
        <w:ind w:left="1728"/>
        <w:rPr>
          <w:rFonts w:eastAsiaTheme="minorEastAsia"/>
          <w:lang w:eastAsia="zh-CN"/>
        </w:rPr>
      </w:pPr>
      <w:r w:rsidRPr="00F11F2A">
        <w:t xml:space="preserve">This function </w:t>
      </w:r>
      <w:r w:rsidR="00980B7C">
        <w:rPr>
          <w:rFonts w:hint="eastAsia"/>
          <w:lang w:eastAsia="zh-CN"/>
        </w:rPr>
        <w:t>scans the user table and load</w:t>
      </w:r>
      <w:r w:rsidR="003D5FBE">
        <w:rPr>
          <w:rFonts w:hint="eastAsia"/>
          <w:lang w:eastAsia="zh-CN"/>
        </w:rPr>
        <w:t>s</w:t>
      </w:r>
      <w:r w:rsidR="00980B7C">
        <w:rPr>
          <w:rFonts w:hint="eastAsia"/>
          <w:lang w:eastAsia="zh-CN"/>
        </w:rPr>
        <w:t xml:space="preserve"> </w:t>
      </w:r>
      <w:r w:rsidRPr="00F11F2A">
        <w:rPr>
          <w:rFonts w:eastAsiaTheme="minorEastAsia" w:hint="eastAsia"/>
          <w:lang w:eastAsia="zh-CN"/>
        </w:rPr>
        <w:t>a</w:t>
      </w:r>
      <w:r>
        <w:rPr>
          <w:rFonts w:hint="eastAsia"/>
          <w:lang w:eastAsia="zh-CN"/>
        </w:rPr>
        <w:t>ctiv</w:t>
      </w:r>
      <w:r w:rsidR="00980B7C">
        <w:rPr>
          <w:rFonts w:hint="eastAsia"/>
          <w:lang w:eastAsia="zh-CN"/>
        </w:rPr>
        <w:t xml:space="preserve">e </w:t>
      </w:r>
      <w:r w:rsidRPr="00F11F2A">
        <w:rPr>
          <w:rFonts w:eastAsiaTheme="minorEastAsia" w:hint="eastAsia"/>
          <w:lang w:eastAsia="zh-CN"/>
        </w:rPr>
        <w:t>user</w:t>
      </w:r>
      <w:r w:rsidR="004073F4">
        <w:rPr>
          <w:rFonts w:hint="eastAsia"/>
          <w:lang w:eastAsia="zh-CN"/>
        </w:rPr>
        <w:t xml:space="preserve"> data into a user object</w:t>
      </w:r>
      <w:r>
        <w:rPr>
          <w:rFonts w:hint="eastAsia"/>
          <w:lang w:eastAsia="zh-CN"/>
        </w:rPr>
        <w:t>.</w:t>
      </w:r>
    </w:p>
    <w:p w:rsidR="00F370D9" w:rsidRPr="00F11F2A" w:rsidRDefault="00865CF0" w:rsidP="00F370D9">
      <w:pPr>
        <w:numPr>
          <w:ilvl w:val="3"/>
          <w:numId w:val="1"/>
        </w:numPr>
        <w:rPr>
          <w:rFonts w:eastAsiaTheme="minorEastAsia"/>
          <w:lang w:eastAsia="zh-CN"/>
        </w:rPr>
      </w:pPr>
      <w:r>
        <w:rPr>
          <w:rFonts w:hint="eastAsia"/>
          <w:i/>
          <w:lang w:eastAsia="zh-CN"/>
        </w:rPr>
        <w:t>u</w:t>
      </w:r>
      <w:r w:rsidR="00F370D9" w:rsidRPr="00F370D9">
        <w:rPr>
          <w:i/>
        </w:rPr>
        <w:t>ser loadUser(const QString &amp;userName)</w:t>
      </w:r>
    </w:p>
    <w:p w:rsidR="00FB047C" w:rsidRPr="00F370D9" w:rsidRDefault="00F370D9" w:rsidP="00C00955">
      <w:pPr>
        <w:ind w:left="1728"/>
        <w:rPr>
          <w:rFonts w:eastAsiaTheme="minorEastAsia"/>
          <w:lang w:eastAsia="zh-CN"/>
        </w:rPr>
      </w:pPr>
      <w:r w:rsidRPr="00F11F2A">
        <w:t xml:space="preserve">This function </w:t>
      </w:r>
      <w:r>
        <w:rPr>
          <w:rFonts w:hint="eastAsia"/>
          <w:lang w:eastAsia="zh-CN"/>
        </w:rPr>
        <w:t>load</w:t>
      </w:r>
      <w:r w:rsidR="003D5FBE">
        <w:rPr>
          <w:rFonts w:hint="eastAsia"/>
          <w:lang w:eastAsia="zh-CN"/>
        </w:rPr>
        <w:t>s</w:t>
      </w:r>
      <w:r>
        <w:rPr>
          <w:rFonts w:hint="eastAsia"/>
          <w:lang w:eastAsia="zh-CN"/>
        </w:rPr>
        <w:t xml:space="preserve"> </w:t>
      </w:r>
      <w:r w:rsidRPr="00F11F2A">
        <w:rPr>
          <w:rFonts w:eastAsiaTheme="minorEastAsia" w:hint="eastAsia"/>
          <w:lang w:eastAsia="zh-CN"/>
        </w:rPr>
        <w:t>user</w:t>
      </w:r>
      <w:r>
        <w:rPr>
          <w:rFonts w:hint="eastAsia"/>
          <w:lang w:eastAsia="zh-CN"/>
        </w:rPr>
        <w:t xml:space="preserve"> data</w:t>
      </w:r>
      <w:r w:rsidR="003D5FBE">
        <w:rPr>
          <w:rFonts w:hint="eastAsia"/>
          <w:lang w:eastAsia="zh-CN"/>
        </w:rPr>
        <w:t xml:space="preserve"> with the passed string user name</w:t>
      </w:r>
      <w:r>
        <w:rPr>
          <w:rFonts w:hint="eastAsia"/>
          <w:lang w:eastAsia="zh-CN"/>
        </w:rPr>
        <w:t xml:space="preserve"> into a user object.</w:t>
      </w:r>
    </w:p>
    <w:p w:rsidR="00F11F2A" w:rsidRPr="00F11F2A" w:rsidRDefault="0086206A" w:rsidP="00240308">
      <w:pPr>
        <w:numPr>
          <w:ilvl w:val="3"/>
          <w:numId w:val="1"/>
        </w:numPr>
        <w:rPr>
          <w:i/>
        </w:rPr>
      </w:pPr>
      <w:r w:rsidRPr="0086206A">
        <w:rPr>
          <w:i/>
        </w:rPr>
        <w:t>QString spriteName(int index) const</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240308">
      <w:pPr>
        <w:numPr>
          <w:ilvl w:val="3"/>
          <w:numId w:val="1"/>
        </w:numPr>
        <w:rPr>
          <w:i/>
        </w:rPr>
      </w:pPr>
      <w:r w:rsidRPr="00F11F2A">
        <w:t xml:space="preserve"> </w:t>
      </w:r>
      <w:r w:rsidR="00436075" w:rsidRPr="00436075">
        <w:rPr>
          <w:i/>
        </w:rPr>
        <w:t>QString spriteFileName(int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A4699C">
        <w:rPr>
          <w:rFonts w:hint="eastAsia"/>
          <w:lang w:eastAsia="zh-CN"/>
        </w:rPr>
        <w:t>picture file name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133CF" w:rsidP="00240308">
      <w:pPr>
        <w:numPr>
          <w:ilvl w:val="3"/>
          <w:numId w:val="1"/>
        </w:numPr>
        <w:rPr>
          <w:i/>
        </w:rPr>
      </w:pPr>
      <w:r w:rsidRPr="004133CF">
        <w:rPr>
          <w:i/>
        </w:rPr>
        <w:t>const int spriteAttackPower(int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865CF0">
        <w:rPr>
          <w:rFonts w:hint="eastAsia"/>
          <w:lang w:eastAsia="zh-CN"/>
        </w:rPr>
        <w:t>attack power</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7B4EA3" w:rsidP="00240308">
      <w:pPr>
        <w:numPr>
          <w:ilvl w:val="3"/>
          <w:numId w:val="1"/>
        </w:numPr>
        <w:rPr>
          <w:i/>
        </w:rPr>
      </w:pPr>
      <w:r w:rsidRPr="007B4EA3">
        <w:rPr>
          <w:i/>
        </w:rPr>
        <w:t>const int spriteHitPoints(int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1019EB">
        <w:rPr>
          <w:rFonts w:hint="eastAsia"/>
          <w:lang w:eastAsia="zh-CN"/>
        </w:rPr>
        <w:t>hit points</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41400" w:rsidP="00240308">
      <w:pPr>
        <w:numPr>
          <w:ilvl w:val="3"/>
          <w:numId w:val="1"/>
        </w:numPr>
        <w:rPr>
          <w:i/>
        </w:rPr>
      </w:pPr>
      <w:r w:rsidRPr="00441400">
        <w:rPr>
          <w:i/>
        </w:rPr>
        <w:t>const int spriteAttackRange(int index) const</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sprite </w:t>
      </w:r>
      <w:r w:rsidR="00441400">
        <w:rPr>
          <w:rFonts w:hint="eastAsia"/>
          <w:lang w:eastAsia="zh-CN"/>
        </w:rPr>
        <w:t xml:space="preserve">attack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FF36B9" w:rsidP="00FF36B9">
      <w:pPr>
        <w:numPr>
          <w:ilvl w:val="3"/>
          <w:numId w:val="1"/>
        </w:numPr>
        <w:rPr>
          <w:i/>
        </w:rPr>
      </w:pPr>
      <w:r w:rsidRPr="00FF36B9">
        <w:rPr>
          <w:i/>
        </w:rPr>
        <w:t>const int spriteMovementRange(int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Pr>
          <w:rFonts w:hint="eastAsia"/>
          <w:lang w:eastAsia="zh-CN"/>
        </w:rPr>
        <w:t xml:space="preserve">movement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802393" w:rsidP="00FF36B9">
      <w:pPr>
        <w:numPr>
          <w:ilvl w:val="3"/>
          <w:numId w:val="1"/>
        </w:numPr>
        <w:rPr>
          <w:i/>
        </w:rPr>
      </w:pPr>
      <w:r w:rsidRPr="00802393">
        <w:rPr>
          <w:i/>
        </w:rPr>
        <w:t>const int spriteRate(int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00802393">
        <w:t>eturns sprite</w:t>
      </w:r>
      <w:r w:rsidR="00802393">
        <w:rPr>
          <w:rFonts w:hint="eastAsia"/>
          <w:lang w:eastAsia="zh-CN"/>
        </w:rPr>
        <w:t xml:space="preserv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14140A" w:rsidRPr="00F11F2A" w:rsidRDefault="0014140A" w:rsidP="0014140A">
      <w:pPr>
        <w:numPr>
          <w:ilvl w:val="3"/>
          <w:numId w:val="1"/>
        </w:numPr>
        <w:rPr>
          <w:i/>
        </w:rPr>
      </w:pPr>
      <w:r w:rsidRPr="00802393">
        <w:rPr>
          <w:i/>
        </w:rPr>
        <w:t>const int sprite</w:t>
      </w:r>
      <w:r>
        <w:rPr>
          <w:rFonts w:hint="eastAsia"/>
          <w:i/>
          <w:lang w:eastAsia="zh-CN"/>
        </w:rPr>
        <w:t>Action</w:t>
      </w:r>
      <w:r w:rsidRPr="00802393">
        <w:rPr>
          <w:i/>
        </w:rPr>
        <w:t>Rate(int index) const</w:t>
      </w:r>
    </w:p>
    <w:p w:rsidR="0014140A" w:rsidRPr="00F11F2A" w:rsidRDefault="0014140A" w:rsidP="0014140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rate</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767AFC" w:rsidRPr="00F11F2A" w:rsidRDefault="00767AFC" w:rsidP="00767AFC">
      <w:pPr>
        <w:numPr>
          <w:ilvl w:val="3"/>
          <w:numId w:val="1"/>
        </w:numPr>
        <w:rPr>
          <w:i/>
        </w:rPr>
      </w:pPr>
      <w:r>
        <w:rPr>
          <w:i/>
        </w:rPr>
        <w:t xml:space="preserve">const </w:t>
      </w:r>
      <w:r>
        <w:rPr>
          <w:rFonts w:hint="eastAsia"/>
          <w:i/>
          <w:lang w:eastAsia="zh-CN"/>
        </w:rPr>
        <w:t>float</w:t>
      </w:r>
      <w:r w:rsidRPr="00802393">
        <w:rPr>
          <w:i/>
        </w:rPr>
        <w:t xml:space="preserve"> sprite</w:t>
      </w:r>
      <w:r>
        <w:rPr>
          <w:rFonts w:hint="eastAsia"/>
          <w:i/>
          <w:lang w:eastAsia="zh-CN"/>
        </w:rPr>
        <w:t>ActionTime</w:t>
      </w:r>
      <w:r w:rsidRPr="00802393">
        <w:rPr>
          <w:i/>
        </w:rPr>
        <w:t>(int index) const</w:t>
      </w:r>
    </w:p>
    <w:p w:rsidR="00FF36B9" w:rsidRPr="00767AFC" w:rsidRDefault="00767AFC" w:rsidP="00F11F2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time </w:t>
      </w:r>
      <w:r w:rsidRPr="00F11F2A">
        <w:rPr>
          <w:rFonts w:eastAsiaTheme="minorEastAsia" w:hint="eastAsia"/>
          <w:lang w:eastAsia="zh-CN"/>
        </w:rPr>
        <w:t>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530DF" w:rsidP="00240308">
      <w:pPr>
        <w:numPr>
          <w:ilvl w:val="3"/>
          <w:numId w:val="1"/>
        </w:numPr>
        <w:rPr>
          <w:i/>
        </w:rPr>
      </w:pPr>
      <w:r>
        <w:rPr>
          <w:rFonts w:hint="eastAsia"/>
          <w:i/>
          <w:lang w:eastAsia="zh-CN"/>
        </w:rPr>
        <w:t>s</w:t>
      </w:r>
      <w:r w:rsidR="00215FD6" w:rsidRPr="00215FD6">
        <w:rPr>
          <w:i/>
        </w:rPr>
        <w:t>prite loadSprite(QString spriteName)</w:t>
      </w:r>
    </w:p>
    <w:p w:rsidR="00F11F2A" w:rsidRDefault="00F11F2A" w:rsidP="00F11F2A">
      <w:pPr>
        <w:ind w:left="1728"/>
        <w:rPr>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4530DF" w:rsidRPr="00F11F2A" w:rsidRDefault="007767F4" w:rsidP="004530DF">
      <w:pPr>
        <w:numPr>
          <w:ilvl w:val="3"/>
          <w:numId w:val="1"/>
        </w:numPr>
        <w:rPr>
          <w:i/>
        </w:rPr>
      </w:pPr>
      <w:r w:rsidRPr="007767F4">
        <w:rPr>
          <w:i/>
        </w:rPr>
        <w:lastRenderedPageBreak/>
        <w:t>void saveXP(QString &amp;userName, int xp)</w:t>
      </w:r>
    </w:p>
    <w:p w:rsidR="004530DF" w:rsidRDefault="004530DF" w:rsidP="004530DF">
      <w:pPr>
        <w:ind w:left="1728"/>
        <w:rPr>
          <w:lang w:eastAsia="zh-CN"/>
        </w:rPr>
      </w:pPr>
      <w:r w:rsidRPr="00F11F2A">
        <w:t xml:space="preserve">This function </w:t>
      </w:r>
      <w:r w:rsidR="007767F4">
        <w:rPr>
          <w:rFonts w:hint="eastAsia"/>
          <w:lang w:eastAsia="zh-CN"/>
        </w:rPr>
        <w:t>saves the current user experience points</w:t>
      </w:r>
      <w:r w:rsidRPr="00F11F2A">
        <w:t xml:space="preserve"> </w:t>
      </w:r>
      <w:r w:rsidRPr="00F11F2A">
        <w:rPr>
          <w:rFonts w:eastAsiaTheme="minorEastAsia" w:hint="eastAsia"/>
          <w:lang w:eastAsia="zh-CN"/>
        </w:rPr>
        <w:t xml:space="preserve">with the passed string </w:t>
      </w:r>
      <w:r w:rsidR="007767F4">
        <w:rPr>
          <w:rFonts w:hint="eastAsia"/>
          <w:lang w:eastAsia="zh-CN"/>
        </w:rPr>
        <w:t xml:space="preserve">user </w:t>
      </w:r>
      <w:r w:rsidRPr="00F11F2A">
        <w:rPr>
          <w:rFonts w:eastAsiaTheme="minorEastAsia" w:hint="eastAsia"/>
          <w:lang w:eastAsia="zh-CN"/>
        </w:rPr>
        <w:t xml:space="preserve">name </w:t>
      </w:r>
      <w:r w:rsidR="007767F4">
        <w:rPr>
          <w:rFonts w:hint="eastAsia"/>
          <w:lang w:eastAsia="zh-CN"/>
        </w:rPr>
        <w:t xml:space="preserve">and experience points value </w:t>
      </w:r>
      <w:r w:rsidRPr="00F11F2A">
        <w:rPr>
          <w:rFonts w:eastAsiaTheme="minorEastAsia" w:hint="eastAsia"/>
          <w:lang w:eastAsia="zh-CN"/>
        </w:rPr>
        <w:t>argument</w:t>
      </w:r>
      <w:r w:rsidR="007767F4">
        <w:rPr>
          <w:rFonts w:hint="eastAsia"/>
          <w:lang w:eastAsia="zh-CN"/>
        </w:rPr>
        <w:t>s</w:t>
      </w:r>
      <w:r w:rsidRPr="00F11F2A">
        <w:rPr>
          <w:rFonts w:eastAsiaTheme="minorEastAsia" w:hint="eastAsia"/>
          <w:lang w:eastAsia="zh-CN"/>
        </w:rPr>
        <w:t xml:space="preserve"> in</w:t>
      </w:r>
      <w:r w:rsidR="007767F4">
        <w:rPr>
          <w:rFonts w:hint="eastAsia"/>
          <w:lang w:eastAsia="zh-CN"/>
        </w:rPr>
        <w:t>to the database user</w:t>
      </w:r>
      <w:r w:rsidRPr="00F11F2A">
        <w:rPr>
          <w:rFonts w:eastAsiaTheme="minorEastAsia" w:hint="eastAsia"/>
          <w:lang w:eastAsia="zh-CN"/>
        </w:rPr>
        <w:t xml:space="preserve"> table.</w:t>
      </w:r>
    </w:p>
    <w:p w:rsidR="000B1CE4" w:rsidRPr="00F11F2A" w:rsidRDefault="00AF7A1E" w:rsidP="000B1CE4">
      <w:pPr>
        <w:numPr>
          <w:ilvl w:val="3"/>
          <w:numId w:val="1"/>
        </w:numPr>
        <w:rPr>
          <w:i/>
        </w:rPr>
      </w:pPr>
      <w:r w:rsidRPr="00AF7A1E">
        <w:rPr>
          <w:i/>
        </w:rPr>
        <w:t>int loadXP(QString &amp;userName) const</w:t>
      </w:r>
    </w:p>
    <w:p w:rsidR="000B1CE4" w:rsidRDefault="000B1CE4" w:rsidP="000B1CE4">
      <w:pPr>
        <w:ind w:left="1728"/>
        <w:rPr>
          <w:lang w:eastAsia="zh-CN"/>
        </w:rPr>
      </w:pPr>
      <w:r w:rsidRPr="00F11F2A">
        <w:t xml:space="preserve">This function </w:t>
      </w:r>
      <w:r w:rsidR="00AF7A1E">
        <w:rPr>
          <w:rFonts w:hint="eastAsia"/>
          <w:lang w:eastAsia="zh-CN"/>
        </w:rPr>
        <w:t>load</w:t>
      </w:r>
      <w:r>
        <w:rPr>
          <w:rFonts w:hint="eastAsia"/>
          <w:lang w:eastAsia="zh-CN"/>
        </w:rPr>
        <w:t xml:space="preserve">s the </w:t>
      </w:r>
      <w:r w:rsidR="00AF7A1E">
        <w:rPr>
          <w:rFonts w:hint="eastAsia"/>
          <w:lang w:eastAsia="zh-CN"/>
        </w:rPr>
        <w:t xml:space="preserve"> </w:t>
      </w:r>
      <w:r>
        <w:rPr>
          <w:rFonts w:hint="eastAsia"/>
          <w:lang w:eastAsia="zh-CN"/>
        </w:rPr>
        <w:t>user experience points</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name</w:t>
      </w:r>
      <w:r w:rsidR="00AF7A1E">
        <w:rPr>
          <w:rFonts w:hint="eastAsia"/>
          <w:lang w:eastAsia="zh-CN"/>
        </w:rPr>
        <w:t xml:space="preserve"> </w:t>
      </w:r>
      <w:r w:rsidRPr="00F11F2A">
        <w:rPr>
          <w:rFonts w:eastAsiaTheme="minorEastAsia" w:hint="eastAsia"/>
          <w:lang w:eastAsia="zh-CN"/>
        </w:rPr>
        <w:t>argument.</w:t>
      </w:r>
    </w:p>
    <w:p w:rsidR="00523E96" w:rsidRPr="00F11F2A" w:rsidRDefault="00923FE7" w:rsidP="00523E96">
      <w:pPr>
        <w:numPr>
          <w:ilvl w:val="3"/>
          <w:numId w:val="1"/>
        </w:numPr>
        <w:rPr>
          <w:i/>
        </w:rPr>
      </w:pPr>
      <w:r w:rsidRPr="00923FE7">
        <w:rPr>
          <w:i/>
        </w:rPr>
        <w:t>void saveLevel(QString &amp;userName, int level)</w:t>
      </w:r>
    </w:p>
    <w:p w:rsidR="00523E96" w:rsidRDefault="00523E96" w:rsidP="00523E96">
      <w:pPr>
        <w:ind w:left="1728"/>
        <w:rPr>
          <w:lang w:eastAsia="zh-CN"/>
        </w:rPr>
      </w:pPr>
      <w:r w:rsidRPr="00F11F2A">
        <w:t xml:space="preserve">This function </w:t>
      </w:r>
      <w:r>
        <w:rPr>
          <w:rFonts w:hint="eastAsia"/>
          <w:lang w:eastAsia="zh-CN"/>
        </w:rPr>
        <w:t xml:space="preserve">saves the current user </w:t>
      </w:r>
      <w:r w:rsidR="00A0732E">
        <w:rPr>
          <w:rFonts w:hint="eastAsia"/>
          <w:lang w:eastAsia="zh-CN"/>
        </w:rPr>
        <w:t>level</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 xml:space="preserve">name </w:t>
      </w:r>
      <w:r>
        <w:rPr>
          <w:rFonts w:hint="eastAsia"/>
          <w:lang w:eastAsia="zh-CN"/>
        </w:rPr>
        <w:t xml:space="preserve">and </w:t>
      </w:r>
      <w:r w:rsidR="00A0732E">
        <w:rPr>
          <w:rFonts w:hint="eastAsia"/>
          <w:lang w:eastAsia="zh-CN"/>
        </w:rPr>
        <w:t>level</w:t>
      </w:r>
      <w:r>
        <w:rPr>
          <w:rFonts w:hint="eastAsia"/>
          <w:lang w:eastAsia="zh-CN"/>
        </w:rPr>
        <w:t xml:space="preserve"> value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w:t>
      </w:r>
      <w:r>
        <w:rPr>
          <w:rFonts w:hint="eastAsia"/>
          <w:lang w:eastAsia="zh-CN"/>
        </w:rPr>
        <w:t>to the database user</w:t>
      </w:r>
      <w:r w:rsidRPr="00F11F2A">
        <w:rPr>
          <w:rFonts w:eastAsiaTheme="minorEastAsia" w:hint="eastAsia"/>
          <w:lang w:eastAsia="zh-CN"/>
        </w:rPr>
        <w:t xml:space="preserve"> table.</w:t>
      </w:r>
    </w:p>
    <w:p w:rsidR="00DF341F" w:rsidRPr="00F11F2A" w:rsidRDefault="00DF341F" w:rsidP="00DF341F">
      <w:pPr>
        <w:numPr>
          <w:ilvl w:val="3"/>
          <w:numId w:val="1"/>
        </w:numPr>
        <w:rPr>
          <w:i/>
        </w:rPr>
      </w:pPr>
      <w:r w:rsidRPr="0015405C">
        <w:rPr>
          <w:i/>
          <w:lang w:eastAsia="zh-CN"/>
        </w:rPr>
        <w:t>void saveUnits(QString userName, QList&lt;Unit&gt; units)</w:t>
      </w:r>
    </w:p>
    <w:p w:rsidR="00DF341F" w:rsidRPr="00F11F2A" w:rsidRDefault="00DF341F" w:rsidP="00DF341F">
      <w:pPr>
        <w:ind w:left="1728"/>
        <w:rPr>
          <w:rFonts w:eastAsiaTheme="minorEastAsia"/>
          <w:lang w:eastAsia="zh-CN"/>
        </w:rPr>
      </w:pPr>
      <w:r w:rsidRPr="00F11F2A">
        <w:t xml:space="preserve">This function </w:t>
      </w:r>
      <w:r w:rsidRPr="00F11F2A">
        <w:rPr>
          <w:rFonts w:eastAsiaTheme="minorEastAsia" w:hint="eastAsia"/>
          <w:lang w:eastAsia="zh-CN"/>
        </w:rPr>
        <w:t>save</w:t>
      </w:r>
      <w:r>
        <w:rPr>
          <w:lang w:eastAsia="zh-CN"/>
        </w:rPr>
        <w:t>s array of unit</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 xml:space="preserve">of the passed string </w:t>
      </w:r>
      <w:r>
        <w:rPr>
          <w:rFonts w:hint="eastAsia"/>
          <w:lang w:eastAsia="zh-CN"/>
        </w:rPr>
        <w:t>user</w:t>
      </w:r>
      <w:r w:rsidRPr="00F11F2A">
        <w:rPr>
          <w:rFonts w:eastAsiaTheme="minorEastAsia" w:hint="eastAsia"/>
          <w:lang w:eastAsia="zh-CN"/>
        </w:rPr>
        <w:t xml:space="preserve"> name</w:t>
      </w:r>
      <w:r w:rsidRPr="00F11F2A">
        <w:rPr>
          <w:rFonts w:eastAsiaTheme="minorEastAsia"/>
          <w:lang w:eastAsia="zh-CN"/>
        </w:rPr>
        <w:t xml:space="preserve"> </w:t>
      </w:r>
      <w:r>
        <w:rPr>
          <w:rFonts w:hint="eastAsia"/>
          <w:lang w:eastAsia="zh-CN"/>
        </w:rPr>
        <w:t xml:space="preserve">and unit objects array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into the user table.</w:t>
      </w:r>
    </w:p>
    <w:p w:rsidR="0050488E" w:rsidRPr="00F11F2A" w:rsidRDefault="001D4905" w:rsidP="0050488E">
      <w:pPr>
        <w:numPr>
          <w:ilvl w:val="3"/>
          <w:numId w:val="1"/>
        </w:numPr>
        <w:rPr>
          <w:i/>
        </w:rPr>
      </w:pPr>
      <w:r w:rsidRPr="001D4905">
        <w:rPr>
          <w:i/>
        </w:rPr>
        <w:t>QList&lt;Unit&gt; loadUnits(QString userName)</w:t>
      </w:r>
    </w:p>
    <w:p w:rsidR="0050488E" w:rsidRPr="00F11F2A" w:rsidRDefault="0050488E" w:rsidP="0050488E">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DD016D">
      <w:pPr>
        <w:pStyle w:val="Heading3"/>
        <w:numPr>
          <w:ilvl w:val="2"/>
          <w:numId w:val="1"/>
        </w:numPr>
        <w:rPr>
          <w:b w:val="0"/>
        </w:rPr>
      </w:pPr>
      <w:bookmarkStart w:id="191" w:name="_Toc261530858"/>
      <w:bookmarkStart w:id="192" w:name="_Toc261532226"/>
      <w:r w:rsidRPr="00F11F2A">
        <w:rPr>
          <w:rFonts w:eastAsiaTheme="minorEastAsia" w:hint="eastAsia"/>
          <w:lang w:eastAsia="zh-CN"/>
        </w:rPr>
        <w:t>Test Window</w:t>
      </w:r>
      <w:r w:rsidRPr="00F11F2A">
        <w:t xml:space="preserve"> Member Functions</w:t>
      </w:r>
      <w:r w:rsidR="00326E37">
        <w:rPr>
          <w:rFonts w:eastAsiaTheme="minorEastAsia" w:hint="eastAsia"/>
          <w:lang w:eastAsia="zh-CN"/>
        </w:rPr>
        <w:t xml:space="preserve"> (Ye)</w:t>
      </w:r>
      <w:bookmarkEnd w:id="191"/>
      <w:bookmarkEnd w:id="192"/>
    </w:p>
    <w:p w:rsidR="00F11F2A" w:rsidRPr="00F11F2A" w:rsidRDefault="00F11F2A" w:rsidP="00240308">
      <w:pPr>
        <w:numPr>
          <w:ilvl w:val="3"/>
          <w:numId w:val="1"/>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w:t>
      </w:r>
    </w:p>
    <w:p w:rsidR="00CB1022" w:rsidRPr="00F11F2A" w:rsidRDefault="00CB1022"/>
    <w:p w:rsidR="005A1B9B" w:rsidRDefault="00CB1022" w:rsidP="00240308">
      <w:pPr>
        <w:pStyle w:val="Heading1"/>
        <w:numPr>
          <w:ilvl w:val="0"/>
          <w:numId w:val="1"/>
        </w:numPr>
      </w:pPr>
      <w:bookmarkStart w:id="193" w:name="_Toc261529534"/>
      <w:bookmarkStart w:id="194" w:name="_Toc261530859"/>
      <w:bookmarkStart w:id="195" w:name="_Toc261532227"/>
      <w:r>
        <w:t>TESTING</w:t>
      </w:r>
      <w:bookmarkEnd w:id="193"/>
      <w:bookmarkEnd w:id="194"/>
      <w:bookmarkEnd w:id="195"/>
    </w:p>
    <w:p w:rsidR="00CB1022" w:rsidRDefault="00CB1022" w:rsidP="00240308">
      <w:pPr>
        <w:pStyle w:val="Heading2"/>
        <w:numPr>
          <w:ilvl w:val="1"/>
          <w:numId w:val="1"/>
        </w:numPr>
        <w:rPr>
          <w:rFonts w:eastAsiaTheme="minorEastAsia"/>
          <w:lang w:eastAsia="zh-CN"/>
        </w:rPr>
      </w:pPr>
      <w:bookmarkStart w:id="196" w:name="_Toc261529535"/>
      <w:bookmarkStart w:id="197" w:name="_Toc261530860"/>
      <w:bookmarkStart w:id="198" w:name="_Toc261532228"/>
      <w:r>
        <w:t>Unit Testing</w:t>
      </w:r>
      <w:bookmarkEnd w:id="196"/>
      <w:bookmarkEnd w:id="197"/>
      <w:bookmarkEnd w:id="198"/>
      <w:r w:rsidR="00780BD6">
        <w:t xml:space="preserve"> (Obi)</w:t>
      </w:r>
    </w:p>
    <w:p w:rsidR="000F219A" w:rsidRDefault="000F219A" w:rsidP="00240308">
      <w:pPr>
        <w:pStyle w:val="Heading3"/>
        <w:numPr>
          <w:ilvl w:val="2"/>
          <w:numId w:val="1"/>
        </w:numPr>
        <w:rPr>
          <w:rFonts w:eastAsiaTheme="minorEastAsia"/>
          <w:lang w:eastAsia="zh-CN"/>
        </w:rPr>
      </w:pPr>
      <w:bookmarkStart w:id="199" w:name="_Toc261529536"/>
      <w:bookmarkStart w:id="200" w:name="_Toc261530861"/>
      <w:bookmarkStart w:id="201" w:name="_Toc261532229"/>
      <w:r>
        <w:rPr>
          <w:rFonts w:eastAsiaTheme="minorEastAsia" w:hint="eastAsia"/>
          <w:lang w:eastAsia="zh-CN"/>
        </w:rPr>
        <w:t>User interface</w:t>
      </w:r>
      <w:bookmarkEnd w:id="199"/>
      <w:bookmarkEnd w:id="200"/>
      <w:bookmarkEnd w:id="201"/>
    </w:p>
    <w:p w:rsidR="004B432F" w:rsidRDefault="004B432F" w:rsidP="00780BD6">
      <w:r>
        <w:t>Unit testing will be performed to demonstrate the communications between the UI and the Game Mechanics; and between the UI and the database.</w:t>
      </w:r>
    </w:p>
    <w:p w:rsidR="004B432F" w:rsidRDefault="004B432F" w:rsidP="00780BD6"/>
    <w:p w:rsidR="004B432F" w:rsidRDefault="004B432F" w:rsidP="00780BD6">
      <w:pPr>
        <w:pStyle w:val="Heading4"/>
      </w:pPr>
      <w:r>
        <w:lastRenderedPageBreak/>
        <w:t>Database</w:t>
      </w:r>
      <w:r w:rsidR="008B7DD3">
        <w:t xml:space="preserve"> Modeling</w:t>
      </w:r>
    </w:p>
    <w:p w:rsidR="004B432F" w:rsidRDefault="004B432F" w:rsidP="00780BD6">
      <w:r>
        <w:t>The UI's interaction with the database involves fetching and updating user data. The database model for the unit test will be a class with static member variables and public methods that will be identical to the database in the final system. By having static member variables, the model will mimic the database as long as the program is running. This will satisfy the black box concept, in that the actual implementation of the database is not transparent to the UI. The static member variables will be:</w:t>
      </w:r>
    </w:p>
    <w:p w:rsidR="004B432F" w:rsidRDefault="004B432F" w:rsidP="00780BD6">
      <w:pPr>
        <w:pStyle w:val="Heading5"/>
      </w:pPr>
      <w:r>
        <w:t>User List</w:t>
      </w:r>
    </w:p>
    <w:p w:rsidR="004B432F" w:rsidRDefault="004B432F" w:rsidP="00780BD6">
      <w:r>
        <w:t>This will be a QList class that stores the User class data. At program start, the model will generate and add test users to this list. The test users will represent user data from previously saved games. After a new game is configured, new user data will be passed to the database model, to be added to this list.</w:t>
      </w:r>
    </w:p>
    <w:p w:rsidR="004B432F" w:rsidRDefault="004B432F" w:rsidP="00780BD6">
      <w:pPr>
        <w:pStyle w:val="Heading5"/>
      </w:pPr>
      <w:r>
        <w:t>Sprite List</w:t>
      </w:r>
    </w:p>
    <w:p w:rsidR="004B432F" w:rsidRDefault="004B432F" w:rsidP="00780BD6">
      <w:r>
        <w:t>This will be QList class that stores the sprite data. At program start, the model will generate and add sprites to the list. The sprite list will represent sprite selections used by a player to recruit units for a game.</w:t>
      </w:r>
    </w:p>
    <w:p w:rsidR="004B432F" w:rsidRDefault="004B432F" w:rsidP="00C45301">
      <w:r>
        <w:t xml:space="preserve"> Map List</w:t>
      </w:r>
    </w:p>
    <w:p w:rsidR="004B432F" w:rsidRDefault="004B432F" w:rsidP="00780BD6">
      <w:r>
        <w:t>This will be a QList class used for the storage of map data. At program start, the model will generate and add maps to the list. The maps will represent maps selections used by the player to select a battle map during game configurations.</w:t>
      </w:r>
    </w:p>
    <w:p w:rsidR="004B432F" w:rsidRDefault="004B432F" w:rsidP="00780BD6"/>
    <w:p w:rsidR="004B432F" w:rsidRDefault="004B432F" w:rsidP="00780BD6">
      <w:pPr>
        <w:pStyle w:val="Heading3"/>
      </w:pPr>
      <w:r>
        <w:t>Game Mechanics</w:t>
      </w:r>
      <w:r w:rsidR="008B7DD3">
        <w:t xml:space="preserve"> Modeling</w:t>
      </w:r>
    </w:p>
    <w:p w:rsidR="004B432F" w:rsidRDefault="004B432F" w:rsidP="00780BD6">
      <w:r>
        <w:t>After a user completes a new game or load game configuration, the UI calls a method in the Game Mechanics to prepare the application for a battle. The Game Mechanics then loads the user data that was previously created by the UI and stored in the database. The Game Mechanics then notifies the UI when the application is ready to load a battle. This interaction between the UI and the Game Mechanics will be demonstrated using signals and slots. Signals and slots are a feature native to Qt and they are used for interactions between objects. Signals act as a trigger mechanism which slots are methods that react to signals. The signals and slots that will be implemented are:</w:t>
      </w:r>
    </w:p>
    <w:p w:rsidR="004B432F" w:rsidRDefault="004B432F" w:rsidP="00780BD6"/>
    <w:p w:rsidR="004B432F" w:rsidRDefault="004B432F" w:rsidP="00780BD6">
      <w:pPr>
        <w:pStyle w:val="Heading5"/>
      </w:pPr>
      <w:r>
        <w:lastRenderedPageBreak/>
        <w:t>signalBattleStart(), slotOnBattleStart()</w:t>
      </w:r>
    </w:p>
    <w:p w:rsidR="004B432F" w:rsidRDefault="004B432F" w:rsidP="00780BD6">
      <w:pPr>
        <w:rPr>
          <w:rFonts w:ascii="Arial" w:hAnsi="Arial" w:cs="Arial"/>
          <w:sz w:val="20"/>
          <w:szCs w:val="20"/>
        </w:rPr>
      </w:pPr>
      <w:r>
        <w:rPr>
          <w:rFonts w:ascii="Arial" w:hAnsi="Arial" w:cs="Arial"/>
          <w:sz w:val="20"/>
          <w:szCs w:val="20"/>
        </w:rPr>
        <w:t>After the user completes a new game or load game configuration, the UI will emit its signalBattleStart(), which will then trigger the slotOnBattleStart() in the Game Mechanics class.</w:t>
      </w:r>
    </w:p>
    <w:p w:rsidR="004B432F" w:rsidRDefault="004B432F" w:rsidP="00780BD6">
      <w:pPr>
        <w:pStyle w:val="Heading5"/>
      </w:pPr>
      <w:r>
        <w:t>signalBattleEnd(), slotOnBattleEnd()</w:t>
      </w:r>
    </w:p>
    <w:p w:rsidR="004B432F" w:rsidRDefault="004B432F" w:rsidP="00780BD6">
      <w:pPr>
        <w:rPr>
          <w:rFonts w:ascii="Arial" w:hAnsi="Arial" w:cs="Arial"/>
          <w:sz w:val="20"/>
          <w:szCs w:val="20"/>
        </w:rPr>
      </w:pPr>
      <w:r>
        <w:rPr>
          <w:rFonts w:ascii="Arial" w:hAnsi="Arial" w:cs="Arial"/>
          <w:sz w:val="20"/>
          <w:szCs w:val="20"/>
        </w:rPr>
        <w:t>After the battle is over, the Game Mechanics will emit its signalBattleEnd(), which will then trigger the slotOnBattleEnd() in the UI class.</w:t>
      </w:r>
    </w:p>
    <w:p w:rsidR="004B432F" w:rsidRDefault="004B432F" w:rsidP="00780BD6">
      <w:pPr>
        <w:rPr>
          <w:rFonts w:ascii="Arial" w:hAnsi="Arial" w:cs="Arial"/>
          <w:sz w:val="20"/>
          <w:szCs w:val="20"/>
        </w:rPr>
      </w:pPr>
      <w:r>
        <w:rPr>
          <w:rFonts w:ascii="Arial" w:hAnsi="Arial" w:cs="Arial"/>
          <w:sz w:val="20"/>
          <w:szCs w:val="20"/>
        </w:rPr>
        <w:t>For the purpose of unit testing, the slotBattleStart() method in the Game Mechanics will simply emit its signalBattleEnd, thereby providing a signal look back the the UI</w:t>
      </w:r>
    </w:p>
    <w:p w:rsidR="00780BD6" w:rsidRPr="004B432F" w:rsidRDefault="00780BD6" w:rsidP="00780BD6">
      <w:pPr>
        <w:rPr>
          <w:lang w:eastAsia="zh-CN"/>
        </w:rPr>
      </w:pPr>
    </w:p>
    <w:p w:rsidR="000F219A" w:rsidRDefault="000F219A" w:rsidP="00240308">
      <w:pPr>
        <w:pStyle w:val="Heading3"/>
        <w:numPr>
          <w:ilvl w:val="2"/>
          <w:numId w:val="1"/>
        </w:numPr>
        <w:rPr>
          <w:rFonts w:eastAsiaTheme="minorEastAsia"/>
          <w:lang w:eastAsia="zh-CN"/>
        </w:rPr>
      </w:pPr>
      <w:bookmarkStart w:id="202" w:name="_Toc261529537"/>
      <w:bookmarkStart w:id="203" w:name="_Toc261530862"/>
      <w:bookmarkStart w:id="204" w:name="_Toc261532230"/>
      <w:r>
        <w:t>Game Graphics</w:t>
      </w:r>
      <w:bookmarkEnd w:id="202"/>
      <w:bookmarkEnd w:id="203"/>
      <w:bookmarkEnd w:id="204"/>
      <w:r>
        <w:rPr>
          <w:rFonts w:eastAsiaTheme="minorEastAsia" w:hint="eastAsia"/>
          <w:lang w:eastAsia="zh-CN"/>
        </w:rPr>
        <w:t xml:space="preserve"> </w:t>
      </w:r>
    </w:p>
    <w:p w:rsidR="00DC4719" w:rsidRDefault="00DC4719" w:rsidP="00DC4719">
      <w:pPr>
        <w:ind w:left="720"/>
        <w:rPr>
          <w:rFonts w:eastAsiaTheme="minorEastAsia"/>
          <w:lang w:eastAsia="zh-CN"/>
        </w:rPr>
      </w:pPr>
      <w:r>
        <w:rPr>
          <w:rFonts w:eastAsiaTheme="minorEastAsia"/>
          <w:lang w:eastAsia="zh-CN"/>
        </w:rPr>
        <w:t>The game graphics module is unit tested through the use of two unit test functions which were designed to create generic content without the need for a database connection.  Testing of the graphics module consisted of modifying the contents of those two functions and running the code in order to verify the results.  User interaction was tested without the use of additional classes as it was not necessary.  The two generated functions are listed below.</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unitTest_GenerateContent();</w:t>
      </w:r>
    </w:p>
    <w:p w:rsidR="00DC4719" w:rsidRPr="00DC4719" w:rsidRDefault="00DC4719" w:rsidP="00DC4719">
      <w:pPr>
        <w:numPr>
          <w:ilvl w:val="0"/>
          <w:numId w:val="3"/>
        </w:numPr>
        <w:spacing w:after="0"/>
        <w:rPr>
          <w:rFonts w:eastAsiaTheme="minorEastAsia"/>
          <w:lang w:eastAsia="zh-CN"/>
        </w:rPr>
      </w:pPr>
      <w:r w:rsidRPr="00DC4719">
        <w:rPr>
          <w:rFonts w:eastAsiaTheme="minorEastAsia"/>
          <w:lang w:eastAsia="zh-CN"/>
        </w:rPr>
        <w:t>void unitTest_AddUnits();</w:t>
      </w:r>
    </w:p>
    <w:p w:rsidR="001B0CE0" w:rsidRPr="001B0CE0" w:rsidRDefault="000F219A" w:rsidP="00240308">
      <w:pPr>
        <w:pStyle w:val="Heading3"/>
        <w:numPr>
          <w:ilvl w:val="2"/>
          <w:numId w:val="1"/>
        </w:numPr>
        <w:rPr>
          <w:rFonts w:eastAsiaTheme="minorEastAsia"/>
          <w:lang w:eastAsia="zh-CN"/>
        </w:rPr>
      </w:pPr>
      <w:bookmarkStart w:id="205" w:name="_Toc261529538"/>
      <w:bookmarkStart w:id="206" w:name="_Toc261530863"/>
      <w:bookmarkStart w:id="207" w:name="_Toc261532231"/>
      <w:r>
        <w:t>Game Mechanics</w:t>
      </w:r>
      <w:r w:rsidR="001B0CE0">
        <w:t xml:space="preserve"> and Aritificial intelligence</w:t>
      </w:r>
      <w:bookmarkEnd w:id="205"/>
      <w:bookmarkEnd w:id="206"/>
      <w:bookmarkEnd w:id="207"/>
    </w:p>
    <w:p w:rsidR="00AE614B" w:rsidRPr="00AE614B" w:rsidRDefault="008558DC" w:rsidP="0092101E">
      <w:pPr>
        <w:ind w:left="720"/>
        <w:rPr>
          <w:rFonts w:eastAsiaTheme="minorEastAsia"/>
          <w:b/>
          <w:lang w:eastAsia="zh-CN"/>
        </w:rPr>
      </w:pPr>
      <w:bookmarkStart w:id="208" w:name="_Toc261529539"/>
      <w:r w:rsidRPr="008558DC">
        <w:rPr>
          <w:rFonts w:eastAsiaTheme="minorEastAsia"/>
          <w:lang w:eastAsia="zh-CN"/>
        </w:rPr>
        <w:t xml:space="preserve">The Game mechanics were initially coded and tested in a console version, </w:t>
      </w:r>
      <w:r w:rsidRPr="0092101E">
        <w:rPr>
          <w:lang w:eastAsia="zh-CN"/>
        </w:rPr>
        <w:t>adding</w:t>
      </w:r>
      <w:r w:rsidRPr="008558DC">
        <w:rPr>
          <w:rFonts w:eastAsiaTheme="minorEastAsia"/>
          <w:lang w:eastAsia="zh-CN"/>
        </w:rPr>
        <w:t xml:space="preserve"> complexity as it was verified to work to a satisfactory degree.  Efforts focused on unit assignment, positioning, changing position in a 2-dimension array of objects, and attacking.</w:t>
      </w:r>
      <w:bookmarkEnd w:id="208"/>
      <w:r w:rsidRPr="008558DC">
        <w:rPr>
          <w:rFonts w:eastAsiaTheme="minorEastAsia"/>
          <w:lang w:eastAsia="zh-CN"/>
        </w:rPr>
        <w:t xml:space="preserve"> </w:t>
      </w:r>
    </w:p>
    <w:p w:rsidR="0036774D" w:rsidRDefault="00AE614B" w:rsidP="0092101E">
      <w:pPr>
        <w:ind w:left="720"/>
        <w:rPr>
          <w:lang w:eastAsia="zh-CN"/>
        </w:rPr>
      </w:pP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how they interacted with the unit objects’ attributes, it was easy to scale complexity.  </w:t>
      </w:r>
    </w:p>
    <w:p w:rsidR="0036774D" w:rsidRDefault="00AE614B" w:rsidP="0092101E">
      <w:pPr>
        <w:ind w:left="720"/>
        <w:rPr>
          <w:lang w:eastAsia="zh-CN"/>
        </w:rPr>
      </w:pPr>
      <w:r>
        <w:rPr>
          <w:lang w:eastAsia="zh-CN"/>
        </w:rPr>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bookmarkStart w:id="209" w:name="_Toc261529540"/>
      <w:bookmarkStart w:id="210" w:name="_Toc261530864"/>
      <w:bookmarkStart w:id="211" w:name="_Toc261532232"/>
      <w:r>
        <w:rPr>
          <w:rFonts w:eastAsiaTheme="minorEastAsia" w:hint="eastAsia"/>
          <w:lang w:eastAsia="zh-CN"/>
        </w:rPr>
        <w:t>Database</w:t>
      </w:r>
      <w:r w:rsidR="00861C17">
        <w:rPr>
          <w:rFonts w:eastAsiaTheme="minorEastAsia" w:hint="eastAsia"/>
          <w:lang w:eastAsia="zh-CN"/>
        </w:rPr>
        <w:t xml:space="preserve"> (Ye)</w:t>
      </w:r>
      <w:bookmarkEnd w:id="209"/>
      <w:bookmarkEnd w:id="210"/>
      <w:bookmarkEnd w:id="211"/>
    </w:p>
    <w:p w:rsidR="000F219A" w:rsidRPr="00A91AD6" w:rsidRDefault="00E057D5" w:rsidP="001719D7">
      <w:pPr>
        <w:ind w:left="720"/>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All of the database member functions and the test window member function were called by a database object in a main function to operate the database file and display the data. All of the functions worked well.</w:t>
      </w:r>
    </w:p>
    <w:p w:rsidR="00CB1022" w:rsidRDefault="00CB1022" w:rsidP="00240308">
      <w:pPr>
        <w:pStyle w:val="Heading2"/>
        <w:numPr>
          <w:ilvl w:val="1"/>
          <w:numId w:val="1"/>
        </w:numPr>
      </w:pPr>
      <w:bookmarkStart w:id="212" w:name="_Toc261529541"/>
      <w:bookmarkStart w:id="213" w:name="_Toc261530865"/>
      <w:bookmarkStart w:id="214" w:name="_Toc261532233"/>
      <w:r>
        <w:t>System Testing</w:t>
      </w:r>
      <w:bookmarkEnd w:id="212"/>
      <w:bookmarkEnd w:id="213"/>
      <w:bookmarkEnd w:id="214"/>
    </w:p>
    <w:p w:rsidR="00CB1022" w:rsidRDefault="00CB1022"/>
    <w:p w:rsidR="00F60540" w:rsidRPr="00026D7C" w:rsidRDefault="00F60540" w:rsidP="00240308">
      <w:pPr>
        <w:pStyle w:val="Heading1"/>
        <w:numPr>
          <w:ilvl w:val="0"/>
          <w:numId w:val="1"/>
        </w:numPr>
      </w:pPr>
      <w:bookmarkStart w:id="215" w:name="_Toc258922475"/>
      <w:bookmarkStart w:id="216" w:name="_Toc261529542"/>
      <w:bookmarkStart w:id="217" w:name="_Toc261530866"/>
      <w:bookmarkStart w:id="218" w:name="_Toc261532234"/>
      <w:r w:rsidRPr="00026D7C">
        <w:t>References (Ye)</w:t>
      </w:r>
      <w:bookmarkEnd w:id="215"/>
      <w:bookmarkEnd w:id="216"/>
      <w:bookmarkEnd w:id="217"/>
      <w:bookmarkEnd w:id="218"/>
    </w:p>
    <w:p w:rsidR="00F60540" w:rsidRDefault="00F60540" w:rsidP="00240308">
      <w:pPr>
        <w:pStyle w:val="List"/>
        <w:numPr>
          <w:ilvl w:val="1"/>
          <w:numId w:val="1"/>
        </w:numPr>
      </w:pPr>
      <w:bookmarkStart w:id="219" w:name="_Ref256956570"/>
      <w:r>
        <w:t>Team Gold: Josh Kilgore, Obi Atueyi, Thomas Calloway, Ye Tian, "Duel Reality: A Turn-Based Battle Strategy Game", Proposal, 02/19/2010.</w:t>
      </w:r>
      <w:bookmarkEnd w:id="219"/>
    </w:p>
    <w:p w:rsidR="00F60540" w:rsidRPr="00F138FF" w:rsidRDefault="00F60540" w:rsidP="00240308">
      <w:pPr>
        <w:pStyle w:val="List"/>
        <w:numPr>
          <w:ilvl w:val="1"/>
          <w:numId w:val="1"/>
        </w:numPr>
      </w:pPr>
      <w:bookmarkStart w:id="220" w:name="_Ref258831037"/>
      <w:r>
        <w:t>Team Gold: Josh Kilgore, Obi Atueyi, Thomas Calloway, Ye Tian, "Duel Reality: A Turn-Based Battle Strategy Game", Software Architecture Specification, 03/20/2010.</w:t>
      </w:r>
      <w:bookmarkEnd w:id="220"/>
    </w:p>
    <w:p w:rsidR="00F138FF" w:rsidRPr="00505481" w:rsidRDefault="00F138FF" w:rsidP="00240308">
      <w:pPr>
        <w:pStyle w:val="List"/>
        <w:numPr>
          <w:ilvl w:val="1"/>
          <w:numId w:val="1"/>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DE4549" w:rsidP="00240308">
      <w:pPr>
        <w:pStyle w:val="List"/>
        <w:numPr>
          <w:ilvl w:val="1"/>
          <w:numId w:val="1"/>
        </w:numPr>
      </w:pPr>
      <w:hyperlink r:id="rId48" w:history="1">
        <w:r w:rsidR="007D5ACE" w:rsidRPr="00D85EED">
          <w:rPr>
            <w:rStyle w:val="Hyperlink"/>
          </w:rPr>
          <w:t>http://www.sqlite.org</w:t>
        </w:r>
      </w:hyperlink>
      <w:r w:rsidR="007D5ACE">
        <w:rPr>
          <w:rFonts w:eastAsiaTheme="minorEastAsia" w:hint="eastAsia"/>
          <w:lang w:eastAsia="zh-CN"/>
        </w:rPr>
        <w:t>.</w:t>
      </w:r>
    </w:p>
    <w:p w:rsidR="007D5ACE" w:rsidRPr="007D5ACE" w:rsidRDefault="00DE4549" w:rsidP="00240308">
      <w:pPr>
        <w:pStyle w:val="List"/>
        <w:numPr>
          <w:ilvl w:val="1"/>
          <w:numId w:val="1"/>
        </w:numPr>
      </w:pPr>
      <w:hyperlink r:id="rId49" w:history="1">
        <w:r w:rsidR="007D5ACE" w:rsidRPr="00D85EED">
          <w:rPr>
            <w:rStyle w:val="Hyperlink"/>
          </w:rPr>
          <w:t>http://www.sqlite.com</w:t>
        </w:r>
      </w:hyperlink>
      <w:r w:rsidR="007D5ACE">
        <w:rPr>
          <w:rFonts w:eastAsiaTheme="minorEastAsia" w:hint="eastAsia"/>
          <w:lang w:eastAsia="zh-CN"/>
        </w:rPr>
        <w:t>.</w:t>
      </w:r>
    </w:p>
    <w:p w:rsidR="007D5ACE" w:rsidRPr="007D5ACE" w:rsidRDefault="00DE4549" w:rsidP="00240308">
      <w:pPr>
        <w:pStyle w:val="List"/>
        <w:numPr>
          <w:ilvl w:val="1"/>
          <w:numId w:val="1"/>
        </w:numPr>
      </w:pPr>
      <w:hyperlink r:id="rId50" w:history="1">
        <w:r w:rsidR="007D5ACE" w:rsidRPr="00D85EED">
          <w:rPr>
            <w:rStyle w:val="Hyperlink"/>
          </w:rPr>
          <w:t>http://qt.nokia.com</w:t>
        </w:r>
      </w:hyperlink>
      <w:r w:rsidR="007D5ACE">
        <w:rPr>
          <w:rFonts w:eastAsiaTheme="minorEastAsia" w:hint="eastAsia"/>
          <w:lang w:eastAsia="zh-CN"/>
        </w:rPr>
        <w:t>.</w:t>
      </w:r>
    </w:p>
    <w:p w:rsidR="008447AF" w:rsidRPr="000F0F2D" w:rsidRDefault="00DE4549" w:rsidP="00240308">
      <w:pPr>
        <w:pStyle w:val="List"/>
        <w:numPr>
          <w:ilvl w:val="1"/>
          <w:numId w:val="1"/>
        </w:numPr>
      </w:pPr>
      <w:hyperlink r:id="rId51"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221" w:name="_Ref258664848"/>
      <w:bookmarkStart w:id="222" w:name="_Ref258665251"/>
      <w:bookmarkStart w:id="223" w:name="_Ref258665414"/>
      <w:bookmarkStart w:id="224" w:name="_Ref258752618"/>
      <w:bookmarkStart w:id="225" w:name="_Ref258752606"/>
      <w:bookmarkStart w:id="226" w:name="_Ref258752589"/>
      <w:bookmarkEnd w:id="221"/>
      <w:bookmarkEnd w:id="222"/>
      <w:bookmarkEnd w:id="223"/>
      <w:bookmarkEnd w:id="224"/>
      <w:bookmarkEnd w:id="225"/>
      <w:bookmarkEnd w:id="226"/>
    </w:p>
    <w:sectPr w:rsidR="00F60540" w:rsidSect="00736223">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C8A" w:rsidRDefault="00134C8A">
      <w:pPr>
        <w:spacing w:after="0"/>
      </w:pPr>
      <w:r>
        <w:separator/>
      </w:r>
    </w:p>
  </w:endnote>
  <w:endnote w:type="continuationSeparator" w:id="0">
    <w:p w:rsidR="00134C8A" w:rsidRDefault="00134C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pPr>
      <w:pStyle w:val="Footer"/>
      <w:ind w:right="360" w:firstLine="360"/>
      <w:jc w:val="left"/>
    </w:pPr>
    <w:r>
      <w:t>Author: Team Gold</w:t>
    </w:r>
    <w:r>
      <w:tab/>
    </w:r>
    <w:r>
      <w:tab/>
      <w:t>May12, 2010, Rev. 1.0</w:t>
    </w:r>
  </w:p>
  <w:p w:rsidR="004C22E2" w:rsidRDefault="004C22E2">
    <w:pPr>
      <w:pStyle w:val="Footer"/>
      <w:ind w:right="360" w:firstLine="360"/>
      <w:jc w:val="center"/>
    </w:pPr>
    <w:r>
      <w:t xml:space="preserve">Page </w:t>
    </w:r>
    <w:fldSimple w:instr=" PAGE ">
      <w:r w:rsidR="00314652">
        <w:rPr>
          <w:noProof/>
        </w:rPr>
        <w:t>11</w:t>
      </w:r>
    </w:fldSimple>
    <w:r>
      <w:t xml:space="preserve"> of </w:t>
    </w:r>
    <w:fldSimple w:instr=" NUMPAGES \*Arabic ">
      <w:r w:rsidR="00314652">
        <w:rPr>
          <w:noProof/>
        </w:rPr>
        <w:t>36</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C8A" w:rsidRDefault="00134C8A">
      <w:pPr>
        <w:spacing w:after="0"/>
      </w:pPr>
      <w:r>
        <w:separator/>
      </w:r>
    </w:p>
  </w:footnote>
  <w:footnote w:type="continuationSeparator" w:id="0">
    <w:p w:rsidR="00134C8A" w:rsidRDefault="00134C8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2E2" w:rsidRDefault="004C22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5025744"/>
    <w:multiLevelType w:val="hybridMultilevel"/>
    <w:tmpl w:val="76DA2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0178">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41241"/>
    <w:rsid w:val="00052365"/>
    <w:rsid w:val="00053D34"/>
    <w:rsid w:val="00055682"/>
    <w:rsid w:val="00063782"/>
    <w:rsid w:val="0008139F"/>
    <w:rsid w:val="00082E3D"/>
    <w:rsid w:val="00086536"/>
    <w:rsid w:val="000B1CE4"/>
    <w:rsid w:val="000B3EED"/>
    <w:rsid w:val="000F0F2D"/>
    <w:rsid w:val="000F219A"/>
    <w:rsid w:val="001019EB"/>
    <w:rsid w:val="00101FCD"/>
    <w:rsid w:val="001225C8"/>
    <w:rsid w:val="00124EBC"/>
    <w:rsid w:val="00132F64"/>
    <w:rsid w:val="00133298"/>
    <w:rsid w:val="00134C8A"/>
    <w:rsid w:val="001413B4"/>
    <w:rsid w:val="0014140A"/>
    <w:rsid w:val="001451C7"/>
    <w:rsid w:val="00151A30"/>
    <w:rsid w:val="001536B1"/>
    <w:rsid w:val="0015405C"/>
    <w:rsid w:val="00154D79"/>
    <w:rsid w:val="001627A3"/>
    <w:rsid w:val="001719D7"/>
    <w:rsid w:val="00176B1E"/>
    <w:rsid w:val="00180E15"/>
    <w:rsid w:val="00181311"/>
    <w:rsid w:val="00191D85"/>
    <w:rsid w:val="00192058"/>
    <w:rsid w:val="0019759E"/>
    <w:rsid w:val="001A1D6D"/>
    <w:rsid w:val="001A79AE"/>
    <w:rsid w:val="001B0CE0"/>
    <w:rsid w:val="001B4A94"/>
    <w:rsid w:val="001B6556"/>
    <w:rsid w:val="001D4905"/>
    <w:rsid w:val="001D56D1"/>
    <w:rsid w:val="00215FD6"/>
    <w:rsid w:val="00221221"/>
    <w:rsid w:val="00221CEA"/>
    <w:rsid w:val="0022662E"/>
    <w:rsid w:val="00237989"/>
    <w:rsid w:val="00240308"/>
    <w:rsid w:val="00244814"/>
    <w:rsid w:val="002537D4"/>
    <w:rsid w:val="00253D27"/>
    <w:rsid w:val="00280778"/>
    <w:rsid w:val="002876A3"/>
    <w:rsid w:val="002952B0"/>
    <w:rsid w:val="00297350"/>
    <w:rsid w:val="002B7B38"/>
    <w:rsid w:val="002D016D"/>
    <w:rsid w:val="002D0A1C"/>
    <w:rsid w:val="002E30D9"/>
    <w:rsid w:val="002E379B"/>
    <w:rsid w:val="002E43A4"/>
    <w:rsid w:val="002E46E7"/>
    <w:rsid w:val="002F2656"/>
    <w:rsid w:val="002F5A0F"/>
    <w:rsid w:val="00312ED3"/>
    <w:rsid w:val="00313805"/>
    <w:rsid w:val="00314652"/>
    <w:rsid w:val="00316109"/>
    <w:rsid w:val="00326E37"/>
    <w:rsid w:val="0033202C"/>
    <w:rsid w:val="00346598"/>
    <w:rsid w:val="00354453"/>
    <w:rsid w:val="003644D4"/>
    <w:rsid w:val="0036774D"/>
    <w:rsid w:val="00380EBD"/>
    <w:rsid w:val="00384614"/>
    <w:rsid w:val="00384A9F"/>
    <w:rsid w:val="003862E2"/>
    <w:rsid w:val="00386C6F"/>
    <w:rsid w:val="003B472A"/>
    <w:rsid w:val="003B6284"/>
    <w:rsid w:val="003C30FE"/>
    <w:rsid w:val="003D0C7C"/>
    <w:rsid w:val="003D5FBE"/>
    <w:rsid w:val="003D784E"/>
    <w:rsid w:val="003E2FD7"/>
    <w:rsid w:val="003E498A"/>
    <w:rsid w:val="003E5285"/>
    <w:rsid w:val="003E7179"/>
    <w:rsid w:val="003F12D9"/>
    <w:rsid w:val="003F41E2"/>
    <w:rsid w:val="004016E7"/>
    <w:rsid w:val="00401D0D"/>
    <w:rsid w:val="00404CD6"/>
    <w:rsid w:val="004073F4"/>
    <w:rsid w:val="004133CF"/>
    <w:rsid w:val="00416A5E"/>
    <w:rsid w:val="00433B8A"/>
    <w:rsid w:val="00436075"/>
    <w:rsid w:val="00441400"/>
    <w:rsid w:val="004530DF"/>
    <w:rsid w:val="00470BDD"/>
    <w:rsid w:val="00485843"/>
    <w:rsid w:val="004B432F"/>
    <w:rsid w:val="004B5A63"/>
    <w:rsid w:val="004C22E2"/>
    <w:rsid w:val="004C2435"/>
    <w:rsid w:val="004C267A"/>
    <w:rsid w:val="004C4DB5"/>
    <w:rsid w:val="004C7301"/>
    <w:rsid w:val="004E0B56"/>
    <w:rsid w:val="004F1BEB"/>
    <w:rsid w:val="004F4FC2"/>
    <w:rsid w:val="00501ED7"/>
    <w:rsid w:val="0050488E"/>
    <w:rsid w:val="005076B0"/>
    <w:rsid w:val="005162C4"/>
    <w:rsid w:val="00523E96"/>
    <w:rsid w:val="00544469"/>
    <w:rsid w:val="005466D5"/>
    <w:rsid w:val="00550558"/>
    <w:rsid w:val="00555E75"/>
    <w:rsid w:val="00574773"/>
    <w:rsid w:val="00575570"/>
    <w:rsid w:val="005A1B9B"/>
    <w:rsid w:val="005A4029"/>
    <w:rsid w:val="005A50FE"/>
    <w:rsid w:val="005A77AF"/>
    <w:rsid w:val="005B144D"/>
    <w:rsid w:val="005C518D"/>
    <w:rsid w:val="005D721B"/>
    <w:rsid w:val="005E10CD"/>
    <w:rsid w:val="00641647"/>
    <w:rsid w:val="006606D7"/>
    <w:rsid w:val="00672A01"/>
    <w:rsid w:val="00681461"/>
    <w:rsid w:val="006820EA"/>
    <w:rsid w:val="006A0968"/>
    <w:rsid w:val="006A470A"/>
    <w:rsid w:val="006C2B90"/>
    <w:rsid w:val="006E3093"/>
    <w:rsid w:val="006F5F47"/>
    <w:rsid w:val="00717BD7"/>
    <w:rsid w:val="007204AE"/>
    <w:rsid w:val="00723D9C"/>
    <w:rsid w:val="0073488C"/>
    <w:rsid w:val="00736223"/>
    <w:rsid w:val="00751977"/>
    <w:rsid w:val="00767AFC"/>
    <w:rsid w:val="00774C4B"/>
    <w:rsid w:val="00775B1D"/>
    <w:rsid w:val="007767F4"/>
    <w:rsid w:val="0077722A"/>
    <w:rsid w:val="00780BD6"/>
    <w:rsid w:val="0078378A"/>
    <w:rsid w:val="007A4C02"/>
    <w:rsid w:val="007B4EA3"/>
    <w:rsid w:val="007C3C83"/>
    <w:rsid w:val="007C7965"/>
    <w:rsid w:val="007D2A76"/>
    <w:rsid w:val="007D5ACE"/>
    <w:rsid w:val="007F34D6"/>
    <w:rsid w:val="00802005"/>
    <w:rsid w:val="00802393"/>
    <w:rsid w:val="008161CB"/>
    <w:rsid w:val="008259FD"/>
    <w:rsid w:val="008344F7"/>
    <w:rsid w:val="00837E44"/>
    <w:rsid w:val="0084348C"/>
    <w:rsid w:val="008447AF"/>
    <w:rsid w:val="008558DC"/>
    <w:rsid w:val="008575A2"/>
    <w:rsid w:val="00861C17"/>
    <w:rsid w:val="0086206A"/>
    <w:rsid w:val="00865CF0"/>
    <w:rsid w:val="0088325A"/>
    <w:rsid w:val="00890950"/>
    <w:rsid w:val="00893BD3"/>
    <w:rsid w:val="008A383F"/>
    <w:rsid w:val="008A4E97"/>
    <w:rsid w:val="008B60C6"/>
    <w:rsid w:val="008B7DD3"/>
    <w:rsid w:val="008D26B0"/>
    <w:rsid w:val="008D3471"/>
    <w:rsid w:val="008E1FFE"/>
    <w:rsid w:val="008E6D5E"/>
    <w:rsid w:val="008E7333"/>
    <w:rsid w:val="008F1846"/>
    <w:rsid w:val="008F4D39"/>
    <w:rsid w:val="00907947"/>
    <w:rsid w:val="0092101E"/>
    <w:rsid w:val="00923FE7"/>
    <w:rsid w:val="009365A6"/>
    <w:rsid w:val="00945A60"/>
    <w:rsid w:val="00971426"/>
    <w:rsid w:val="00972654"/>
    <w:rsid w:val="00972DFF"/>
    <w:rsid w:val="00974398"/>
    <w:rsid w:val="00980B7C"/>
    <w:rsid w:val="009944E9"/>
    <w:rsid w:val="009B7D63"/>
    <w:rsid w:val="009C0239"/>
    <w:rsid w:val="009E596B"/>
    <w:rsid w:val="009F2D5E"/>
    <w:rsid w:val="00A0732E"/>
    <w:rsid w:val="00A20B4E"/>
    <w:rsid w:val="00A24C3F"/>
    <w:rsid w:val="00A25471"/>
    <w:rsid w:val="00A347E0"/>
    <w:rsid w:val="00A43F10"/>
    <w:rsid w:val="00A45A76"/>
    <w:rsid w:val="00A4699C"/>
    <w:rsid w:val="00A6387A"/>
    <w:rsid w:val="00A76798"/>
    <w:rsid w:val="00A84723"/>
    <w:rsid w:val="00A867F9"/>
    <w:rsid w:val="00A91AD6"/>
    <w:rsid w:val="00AB1899"/>
    <w:rsid w:val="00AC5683"/>
    <w:rsid w:val="00AC7EBA"/>
    <w:rsid w:val="00AD54A9"/>
    <w:rsid w:val="00AD5C56"/>
    <w:rsid w:val="00AE2FE6"/>
    <w:rsid w:val="00AE614B"/>
    <w:rsid w:val="00AF7A1E"/>
    <w:rsid w:val="00B076D1"/>
    <w:rsid w:val="00B1278D"/>
    <w:rsid w:val="00B232E8"/>
    <w:rsid w:val="00B34B1F"/>
    <w:rsid w:val="00B42A11"/>
    <w:rsid w:val="00B537D8"/>
    <w:rsid w:val="00B60EEA"/>
    <w:rsid w:val="00B70654"/>
    <w:rsid w:val="00B749D5"/>
    <w:rsid w:val="00B75B4A"/>
    <w:rsid w:val="00B85FB4"/>
    <w:rsid w:val="00B9517D"/>
    <w:rsid w:val="00B96032"/>
    <w:rsid w:val="00BB6DCE"/>
    <w:rsid w:val="00BC590A"/>
    <w:rsid w:val="00BC6037"/>
    <w:rsid w:val="00BD2C02"/>
    <w:rsid w:val="00BD6221"/>
    <w:rsid w:val="00BE1AD3"/>
    <w:rsid w:val="00BE7E63"/>
    <w:rsid w:val="00BF565A"/>
    <w:rsid w:val="00C00955"/>
    <w:rsid w:val="00C0490B"/>
    <w:rsid w:val="00C237A5"/>
    <w:rsid w:val="00C30F9B"/>
    <w:rsid w:val="00C32705"/>
    <w:rsid w:val="00C3397D"/>
    <w:rsid w:val="00C339D5"/>
    <w:rsid w:val="00C40F30"/>
    <w:rsid w:val="00C45301"/>
    <w:rsid w:val="00C46117"/>
    <w:rsid w:val="00C57298"/>
    <w:rsid w:val="00C6151B"/>
    <w:rsid w:val="00C725B4"/>
    <w:rsid w:val="00C83601"/>
    <w:rsid w:val="00C936CF"/>
    <w:rsid w:val="00CB1022"/>
    <w:rsid w:val="00CB41B9"/>
    <w:rsid w:val="00CC79BB"/>
    <w:rsid w:val="00CC7DE5"/>
    <w:rsid w:val="00CE223E"/>
    <w:rsid w:val="00CF0802"/>
    <w:rsid w:val="00D01E9D"/>
    <w:rsid w:val="00D16AF2"/>
    <w:rsid w:val="00D37740"/>
    <w:rsid w:val="00D43B91"/>
    <w:rsid w:val="00D4654F"/>
    <w:rsid w:val="00D4706F"/>
    <w:rsid w:val="00D51474"/>
    <w:rsid w:val="00D61968"/>
    <w:rsid w:val="00D6249D"/>
    <w:rsid w:val="00D67107"/>
    <w:rsid w:val="00D754C6"/>
    <w:rsid w:val="00D75BD5"/>
    <w:rsid w:val="00D80782"/>
    <w:rsid w:val="00D81115"/>
    <w:rsid w:val="00D901E3"/>
    <w:rsid w:val="00D9326C"/>
    <w:rsid w:val="00DB0452"/>
    <w:rsid w:val="00DB361C"/>
    <w:rsid w:val="00DC3975"/>
    <w:rsid w:val="00DC4719"/>
    <w:rsid w:val="00DC4BEC"/>
    <w:rsid w:val="00DD016D"/>
    <w:rsid w:val="00DD2A2C"/>
    <w:rsid w:val="00DD7F31"/>
    <w:rsid w:val="00DE4549"/>
    <w:rsid w:val="00DE6A4C"/>
    <w:rsid w:val="00DF341F"/>
    <w:rsid w:val="00DF5823"/>
    <w:rsid w:val="00E057D5"/>
    <w:rsid w:val="00E221DF"/>
    <w:rsid w:val="00E45D34"/>
    <w:rsid w:val="00E76127"/>
    <w:rsid w:val="00E77820"/>
    <w:rsid w:val="00E81987"/>
    <w:rsid w:val="00E8788E"/>
    <w:rsid w:val="00E94B1F"/>
    <w:rsid w:val="00EA3545"/>
    <w:rsid w:val="00EA42F4"/>
    <w:rsid w:val="00EC1C97"/>
    <w:rsid w:val="00F03F9A"/>
    <w:rsid w:val="00F10E46"/>
    <w:rsid w:val="00F11F2A"/>
    <w:rsid w:val="00F138FF"/>
    <w:rsid w:val="00F15217"/>
    <w:rsid w:val="00F1613E"/>
    <w:rsid w:val="00F370D9"/>
    <w:rsid w:val="00F405C5"/>
    <w:rsid w:val="00F42AE9"/>
    <w:rsid w:val="00F600D6"/>
    <w:rsid w:val="00F60540"/>
    <w:rsid w:val="00FB047C"/>
    <w:rsid w:val="00FB290B"/>
    <w:rsid w:val="00FC0399"/>
    <w:rsid w:val="00FE4D3B"/>
    <w:rsid w:val="00FF36B9"/>
    <w:rsid w:val="00FF4F1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qFormat/>
    <w:rsid w:val="00736223"/>
  </w:style>
  <w:style w:type="paragraph" w:styleId="TOC2">
    <w:name w:val="toc 2"/>
    <w:basedOn w:val="Normal"/>
    <w:next w:val="Normal"/>
    <w:uiPriority w:val="39"/>
    <w:qFormat/>
    <w:rsid w:val="00736223"/>
    <w:pPr>
      <w:ind w:left="240"/>
    </w:pPr>
  </w:style>
  <w:style w:type="paragraph" w:styleId="TOC3">
    <w:name w:val="toc 3"/>
    <w:basedOn w:val="Normal"/>
    <w:next w:val="Normal"/>
    <w:uiPriority w:val="39"/>
    <w:qFormat/>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052365"/>
    <w:rPr>
      <w:rFonts w:eastAsia="Times New Roman"/>
    </w:rPr>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uiPriority w:val="39"/>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 w:type="table" w:styleId="TableGrid">
    <w:name w:val="Table Grid"/>
    <w:basedOn w:val="TableNormal"/>
    <w:uiPriority w:val="59"/>
    <w:rsid w:val="0064164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qt.nokia.com" TargetMode="Externa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7.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com" TargetMode="External"/><Relationship Id="rId57"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hyperlink" Target="http://www.sqlite.org" TargetMode="External"/><Relationship Id="rId56" Type="http://schemas.openxmlformats.org/officeDocument/2006/relationships/header" Target="header18.xml"/><Relationship Id="rId8" Type="http://schemas.openxmlformats.org/officeDocument/2006/relationships/header" Target="header1.xml"/><Relationship Id="rId51" Type="http://schemas.openxmlformats.org/officeDocument/2006/relationships/hyperlink" Target="http://nehe.gamedev.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6B15F-E8B0-4988-8928-A13808A7E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36</Pages>
  <Words>7003</Words>
  <Characters>39922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46832</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Obi Atueyi</cp:lastModifiedBy>
  <cp:revision>191</cp:revision>
  <cp:lastPrinted>2010-03-21T01:41:00Z</cp:lastPrinted>
  <dcterms:created xsi:type="dcterms:W3CDTF">2010-05-11T20:40:00Z</dcterms:created>
  <dcterms:modified xsi:type="dcterms:W3CDTF">2010-05-13T22:19:00Z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